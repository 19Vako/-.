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C7F48" w:rsidRPr="003C7F48" w:rsidRDefault="003C7F48" w:rsidP="003C7F48">
      <w:pPr>
        <w:jc w:val="center"/>
        <w:rPr>
          <w:sz w:val="28"/>
          <w:szCs w:val="28"/>
          <w:lang w:val="uk-UA"/>
        </w:rPr>
      </w:pPr>
      <w:bookmarkStart w:id="0" w:name="_x8h00x67hkdy" w:colFirst="0" w:colLast="0"/>
      <w:bookmarkEnd w:id="0"/>
      <w:r w:rsidRPr="003C7F48">
        <w:rPr>
          <w:sz w:val="28"/>
          <w:szCs w:val="28"/>
          <w:lang w:val="uk-UA"/>
        </w:rPr>
        <w:t xml:space="preserve">Державний вищий навчальний заклад </w:t>
      </w:r>
    </w:p>
    <w:p w:rsidR="003C7F48" w:rsidRPr="003C7F48" w:rsidRDefault="003C7F48" w:rsidP="003C7F48">
      <w:pPr>
        <w:jc w:val="center"/>
        <w:rPr>
          <w:sz w:val="28"/>
          <w:szCs w:val="28"/>
          <w:lang w:val="uk-UA"/>
        </w:rPr>
      </w:pPr>
      <w:r w:rsidRPr="003C7F48">
        <w:rPr>
          <w:sz w:val="28"/>
          <w:szCs w:val="28"/>
          <w:lang w:val="uk-UA"/>
        </w:rPr>
        <w:t>Ужгородський національний університет</w:t>
      </w:r>
    </w:p>
    <w:p w:rsidR="003C7F48" w:rsidRPr="003C7F48" w:rsidRDefault="003C7F48" w:rsidP="003C7F48">
      <w:pPr>
        <w:jc w:val="center"/>
        <w:rPr>
          <w:sz w:val="28"/>
          <w:szCs w:val="28"/>
          <w:lang w:val="uk-UA"/>
        </w:rPr>
      </w:pPr>
      <w:r w:rsidRPr="003C7F48">
        <w:rPr>
          <w:sz w:val="28"/>
          <w:szCs w:val="28"/>
          <w:lang w:val="uk-UA"/>
        </w:rPr>
        <w:t>Факультет інформаційних технологій</w:t>
      </w:r>
    </w:p>
    <w:p w:rsidR="003C7F48" w:rsidRPr="003C7F48" w:rsidRDefault="003C7F48" w:rsidP="003C7F48">
      <w:pPr>
        <w:jc w:val="center"/>
        <w:rPr>
          <w:sz w:val="28"/>
          <w:szCs w:val="28"/>
          <w:lang w:val="uk-UA"/>
        </w:rPr>
      </w:pPr>
      <w:r w:rsidRPr="003C7F48">
        <w:rPr>
          <w:sz w:val="28"/>
          <w:szCs w:val="28"/>
          <w:lang w:val="uk-UA"/>
        </w:rPr>
        <w:t>Кафедра програмного забезпечення систем</w:t>
      </w:r>
    </w:p>
    <w:p w:rsidR="003C7F48" w:rsidRPr="003C7F48" w:rsidRDefault="003C7F48" w:rsidP="003C7F48">
      <w:pPr>
        <w:jc w:val="center"/>
        <w:rPr>
          <w:sz w:val="28"/>
          <w:szCs w:val="28"/>
          <w:lang w:val="uk-UA"/>
        </w:rPr>
      </w:pPr>
    </w:p>
    <w:p w:rsidR="003C7F48" w:rsidRPr="003C7F48" w:rsidRDefault="003C7F48" w:rsidP="003C7F48">
      <w:pPr>
        <w:jc w:val="center"/>
        <w:rPr>
          <w:sz w:val="28"/>
          <w:szCs w:val="28"/>
          <w:lang w:val="uk-UA"/>
        </w:rPr>
      </w:pPr>
    </w:p>
    <w:p w:rsidR="003C7F48" w:rsidRPr="003C7F48" w:rsidRDefault="003C7F48" w:rsidP="003C7F48">
      <w:pPr>
        <w:jc w:val="center"/>
        <w:rPr>
          <w:sz w:val="28"/>
          <w:szCs w:val="28"/>
          <w:lang w:val="uk-UA"/>
        </w:rPr>
      </w:pPr>
    </w:p>
    <w:p w:rsidR="003C7F48" w:rsidRPr="003C7F48" w:rsidRDefault="003C7F48" w:rsidP="003C7F48">
      <w:pPr>
        <w:jc w:val="center"/>
        <w:rPr>
          <w:sz w:val="28"/>
          <w:szCs w:val="28"/>
          <w:lang w:val="uk-UA"/>
        </w:rPr>
      </w:pPr>
    </w:p>
    <w:p w:rsidR="003C7F48" w:rsidRPr="003C7F48" w:rsidRDefault="003C7F48" w:rsidP="003C7F48">
      <w:pPr>
        <w:jc w:val="center"/>
        <w:rPr>
          <w:sz w:val="28"/>
          <w:szCs w:val="28"/>
          <w:lang w:val="uk-UA"/>
        </w:rPr>
      </w:pPr>
    </w:p>
    <w:p w:rsidR="003C7F48" w:rsidRPr="003C7F48" w:rsidRDefault="003C7F48" w:rsidP="003C7F48">
      <w:pPr>
        <w:jc w:val="center"/>
        <w:rPr>
          <w:sz w:val="28"/>
          <w:szCs w:val="28"/>
          <w:lang w:val="uk-UA"/>
        </w:rPr>
      </w:pPr>
    </w:p>
    <w:p w:rsidR="003C7F48" w:rsidRPr="003C7F48" w:rsidRDefault="003C7F48" w:rsidP="003C7F48">
      <w:pPr>
        <w:jc w:val="center"/>
        <w:rPr>
          <w:sz w:val="28"/>
          <w:szCs w:val="28"/>
          <w:lang w:val="uk-UA"/>
        </w:rPr>
      </w:pPr>
    </w:p>
    <w:p w:rsidR="003C7F48" w:rsidRPr="003C7F48" w:rsidRDefault="003C7F48" w:rsidP="003C7F48">
      <w:pPr>
        <w:jc w:val="center"/>
        <w:rPr>
          <w:sz w:val="28"/>
          <w:szCs w:val="28"/>
          <w:lang w:val="uk-UA"/>
        </w:rPr>
      </w:pPr>
    </w:p>
    <w:p w:rsidR="003C7F48" w:rsidRPr="003C7F48" w:rsidRDefault="003C7F48" w:rsidP="003C7F48">
      <w:pPr>
        <w:jc w:val="center"/>
        <w:rPr>
          <w:sz w:val="28"/>
          <w:szCs w:val="28"/>
          <w:lang w:val="uk-UA"/>
        </w:rPr>
      </w:pPr>
    </w:p>
    <w:p w:rsidR="003C7F48" w:rsidRPr="003C7F48" w:rsidRDefault="003C7F48" w:rsidP="003C7F48">
      <w:pPr>
        <w:jc w:val="center"/>
        <w:rPr>
          <w:sz w:val="28"/>
          <w:szCs w:val="28"/>
          <w:lang w:val="uk-UA"/>
        </w:rPr>
      </w:pPr>
      <w:r w:rsidRPr="003C7F48">
        <w:rPr>
          <w:b/>
          <w:sz w:val="28"/>
          <w:szCs w:val="28"/>
          <w:lang w:val="uk-UA"/>
        </w:rPr>
        <w:t>ЛАБОРАТОРНА РОБОТА № 1</w:t>
      </w:r>
    </w:p>
    <w:p w:rsidR="003C7F48" w:rsidRPr="003C7F48" w:rsidRDefault="003C7F48" w:rsidP="003C7F48">
      <w:pPr>
        <w:pStyle w:val="a3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C7F48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3C7F4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: </w:t>
      </w:r>
      <w:r w:rsidRPr="003C7F48">
        <w:rPr>
          <w:rFonts w:ascii="Times New Roman" w:eastAsia="Times New Roman" w:hAnsi="Times New Roman" w:cs="Times New Roman"/>
          <w:bCs/>
          <w:sz w:val="28"/>
          <w:szCs w:val="28"/>
        </w:rPr>
        <w:t>Моделювання кінематики прямолінійного руху</w:t>
      </w:r>
    </w:p>
    <w:p w:rsidR="003C7F48" w:rsidRPr="003C7F48" w:rsidRDefault="003C7F48" w:rsidP="003C7F48">
      <w:pPr>
        <w:jc w:val="center"/>
        <w:rPr>
          <w:sz w:val="28"/>
          <w:szCs w:val="28"/>
          <w:lang w:val="uk-UA"/>
        </w:rPr>
      </w:pPr>
    </w:p>
    <w:p w:rsidR="003C7F48" w:rsidRPr="003C7F48" w:rsidRDefault="003C7F48" w:rsidP="003C7F48">
      <w:pPr>
        <w:jc w:val="center"/>
        <w:rPr>
          <w:sz w:val="28"/>
          <w:szCs w:val="28"/>
          <w:lang w:val="uk-UA"/>
        </w:rPr>
      </w:pPr>
    </w:p>
    <w:p w:rsidR="003C7F48" w:rsidRPr="003C7F48" w:rsidRDefault="003C7F48" w:rsidP="003C7F48">
      <w:pPr>
        <w:jc w:val="center"/>
        <w:rPr>
          <w:sz w:val="28"/>
          <w:szCs w:val="28"/>
          <w:lang w:val="uk-UA"/>
        </w:rPr>
      </w:pPr>
    </w:p>
    <w:p w:rsidR="003C7F48" w:rsidRPr="003C7F48" w:rsidRDefault="003C7F48" w:rsidP="003C7F48">
      <w:pPr>
        <w:jc w:val="center"/>
        <w:rPr>
          <w:sz w:val="28"/>
          <w:szCs w:val="28"/>
          <w:lang w:val="uk-UA"/>
        </w:rPr>
      </w:pPr>
    </w:p>
    <w:p w:rsidR="003C7F48" w:rsidRPr="003C7F48" w:rsidRDefault="003C7F48" w:rsidP="003C7F48">
      <w:pPr>
        <w:jc w:val="center"/>
        <w:rPr>
          <w:sz w:val="28"/>
          <w:szCs w:val="28"/>
          <w:lang w:val="uk-UA"/>
        </w:rPr>
      </w:pPr>
    </w:p>
    <w:p w:rsidR="003C7F48" w:rsidRPr="003C7F48" w:rsidRDefault="003C7F48" w:rsidP="003C7F48">
      <w:pPr>
        <w:jc w:val="center"/>
        <w:rPr>
          <w:sz w:val="28"/>
          <w:szCs w:val="28"/>
          <w:lang w:val="uk-UA"/>
        </w:rPr>
      </w:pPr>
    </w:p>
    <w:p w:rsidR="003C7F48" w:rsidRPr="003C7F48" w:rsidRDefault="003C7F48" w:rsidP="003C7F48">
      <w:pPr>
        <w:jc w:val="center"/>
        <w:rPr>
          <w:sz w:val="28"/>
          <w:szCs w:val="28"/>
          <w:lang w:val="uk-UA"/>
        </w:rPr>
      </w:pPr>
    </w:p>
    <w:p w:rsidR="003C7F48" w:rsidRPr="003C7F48" w:rsidRDefault="003C7F48" w:rsidP="003C7F48">
      <w:pPr>
        <w:jc w:val="center"/>
        <w:rPr>
          <w:sz w:val="28"/>
          <w:szCs w:val="28"/>
          <w:lang w:val="uk-UA"/>
        </w:rPr>
      </w:pPr>
    </w:p>
    <w:p w:rsidR="003C7F48" w:rsidRPr="003C7F48" w:rsidRDefault="003C7F48" w:rsidP="003C7F48">
      <w:pPr>
        <w:rPr>
          <w:sz w:val="28"/>
          <w:szCs w:val="28"/>
          <w:lang w:val="uk-UA"/>
        </w:rPr>
      </w:pPr>
    </w:p>
    <w:p w:rsidR="003C7F48" w:rsidRPr="003C7F48" w:rsidRDefault="003C7F48" w:rsidP="003C7F48">
      <w:pPr>
        <w:jc w:val="center"/>
        <w:rPr>
          <w:sz w:val="28"/>
          <w:szCs w:val="28"/>
          <w:lang w:val="uk-UA"/>
        </w:rPr>
      </w:pPr>
    </w:p>
    <w:p w:rsidR="003C7F48" w:rsidRPr="003C7F48" w:rsidRDefault="003C7F48" w:rsidP="003C7F48">
      <w:pPr>
        <w:jc w:val="center"/>
        <w:rPr>
          <w:sz w:val="28"/>
          <w:szCs w:val="28"/>
          <w:lang w:val="uk-UA"/>
        </w:rPr>
      </w:pPr>
    </w:p>
    <w:p w:rsidR="003C7F48" w:rsidRPr="003C7F48" w:rsidRDefault="003C7F48" w:rsidP="003C7F48">
      <w:pPr>
        <w:jc w:val="center"/>
        <w:rPr>
          <w:sz w:val="28"/>
          <w:szCs w:val="28"/>
          <w:lang w:val="uk-UA"/>
        </w:rPr>
      </w:pPr>
    </w:p>
    <w:p w:rsidR="003C7F48" w:rsidRPr="003C7F48" w:rsidRDefault="003C7F48" w:rsidP="003C7F48">
      <w:pPr>
        <w:jc w:val="center"/>
        <w:rPr>
          <w:sz w:val="28"/>
          <w:szCs w:val="28"/>
          <w:lang w:val="uk-UA"/>
        </w:rPr>
      </w:pPr>
    </w:p>
    <w:p w:rsidR="003C7F48" w:rsidRPr="003C7F48" w:rsidRDefault="003C7F48" w:rsidP="003C7F48">
      <w:pPr>
        <w:rPr>
          <w:sz w:val="28"/>
          <w:szCs w:val="28"/>
          <w:lang w:val="uk-UA"/>
        </w:rPr>
      </w:pPr>
    </w:p>
    <w:p w:rsidR="003C7F48" w:rsidRPr="003C7F48" w:rsidRDefault="003C7F48" w:rsidP="003C7F48">
      <w:pPr>
        <w:jc w:val="right"/>
        <w:rPr>
          <w:sz w:val="28"/>
          <w:szCs w:val="28"/>
          <w:lang w:val="uk-UA"/>
        </w:rPr>
      </w:pPr>
      <w:r w:rsidRPr="003C7F48">
        <w:rPr>
          <w:sz w:val="28"/>
          <w:szCs w:val="28"/>
          <w:lang w:val="uk-UA"/>
        </w:rPr>
        <w:t>Виконав:</w:t>
      </w:r>
    </w:p>
    <w:p w:rsidR="003C7F48" w:rsidRPr="003C7F48" w:rsidRDefault="003C7F48" w:rsidP="003C7F48">
      <w:pPr>
        <w:jc w:val="right"/>
        <w:rPr>
          <w:sz w:val="28"/>
          <w:szCs w:val="28"/>
          <w:lang w:val="uk-UA"/>
        </w:rPr>
      </w:pPr>
      <w:r w:rsidRPr="003C7F48">
        <w:rPr>
          <w:sz w:val="28"/>
          <w:szCs w:val="28"/>
          <w:lang w:val="uk-UA"/>
        </w:rPr>
        <w:t>студент ІІ курсу</w:t>
      </w:r>
    </w:p>
    <w:p w:rsidR="003C7F48" w:rsidRPr="003C7F48" w:rsidRDefault="003C7F48" w:rsidP="003C7F48">
      <w:pPr>
        <w:jc w:val="right"/>
        <w:rPr>
          <w:sz w:val="28"/>
          <w:szCs w:val="28"/>
          <w:lang w:val="uk-UA"/>
        </w:rPr>
      </w:pPr>
      <w:r w:rsidRPr="003C7F48">
        <w:rPr>
          <w:sz w:val="28"/>
          <w:szCs w:val="28"/>
          <w:lang w:val="uk-UA"/>
        </w:rPr>
        <w:t>спеціальності: 121 інженерія програмного забезпечення</w:t>
      </w:r>
    </w:p>
    <w:p w:rsidR="003C7F48" w:rsidRPr="003C7F48" w:rsidRDefault="003C7F48" w:rsidP="003C7F48">
      <w:pPr>
        <w:jc w:val="right"/>
        <w:rPr>
          <w:sz w:val="28"/>
          <w:szCs w:val="28"/>
          <w:lang w:val="uk-UA"/>
        </w:rPr>
      </w:pPr>
      <w:proofErr w:type="spellStart"/>
      <w:r w:rsidRPr="003C7F48">
        <w:rPr>
          <w:sz w:val="28"/>
          <w:szCs w:val="28"/>
          <w:lang w:val="uk-UA"/>
        </w:rPr>
        <w:t>Вако</w:t>
      </w:r>
      <w:proofErr w:type="spellEnd"/>
      <w:r w:rsidRPr="003C7F48">
        <w:rPr>
          <w:sz w:val="28"/>
          <w:szCs w:val="28"/>
          <w:lang w:val="uk-UA"/>
        </w:rPr>
        <w:t xml:space="preserve"> Сергій Романович</w:t>
      </w:r>
    </w:p>
    <w:p w:rsidR="003C7F48" w:rsidRPr="003C7F48" w:rsidRDefault="003C7F48" w:rsidP="003C7F48">
      <w:pPr>
        <w:jc w:val="center"/>
        <w:rPr>
          <w:sz w:val="28"/>
          <w:szCs w:val="28"/>
          <w:lang w:val="uk-UA"/>
        </w:rPr>
      </w:pPr>
    </w:p>
    <w:p w:rsidR="003C7F48" w:rsidRPr="003C7F48" w:rsidRDefault="003C7F48" w:rsidP="003C7F48">
      <w:pPr>
        <w:jc w:val="center"/>
        <w:rPr>
          <w:sz w:val="28"/>
          <w:szCs w:val="28"/>
          <w:lang w:val="uk-UA"/>
        </w:rPr>
      </w:pPr>
    </w:p>
    <w:p w:rsidR="003C7F48" w:rsidRPr="003C7F48" w:rsidRDefault="003C7F48" w:rsidP="003C7F48">
      <w:pPr>
        <w:jc w:val="center"/>
        <w:rPr>
          <w:sz w:val="28"/>
          <w:szCs w:val="28"/>
          <w:lang w:val="uk-UA"/>
        </w:rPr>
      </w:pPr>
    </w:p>
    <w:p w:rsidR="003C7F48" w:rsidRDefault="003C7F48" w:rsidP="003C7F48">
      <w:pPr>
        <w:jc w:val="center"/>
        <w:rPr>
          <w:sz w:val="28"/>
          <w:szCs w:val="28"/>
          <w:lang w:val="uk-UA"/>
        </w:rPr>
      </w:pPr>
    </w:p>
    <w:p w:rsidR="003C7F48" w:rsidRDefault="003C7F48" w:rsidP="003C7F48">
      <w:pPr>
        <w:jc w:val="center"/>
        <w:rPr>
          <w:sz w:val="28"/>
          <w:szCs w:val="28"/>
          <w:lang w:val="uk-UA"/>
        </w:rPr>
      </w:pPr>
    </w:p>
    <w:p w:rsidR="003C7F48" w:rsidRPr="003C7F48" w:rsidRDefault="003C7F48" w:rsidP="003C7F48">
      <w:pPr>
        <w:jc w:val="center"/>
        <w:rPr>
          <w:sz w:val="28"/>
          <w:szCs w:val="28"/>
          <w:lang w:val="uk-UA"/>
        </w:rPr>
      </w:pPr>
    </w:p>
    <w:p w:rsidR="003C7F48" w:rsidRPr="003C7F48" w:rsidRDefault="003C7F48" w:rsidP="003C7F48">
      <w:pPr>
        <w:rPr>
          <w:sz w:val="28"/>
          <w:szCs w:val="28"/>
          <w:lang w:val="uk-UA"/>
        </w:rPr>
      </w:pPr>
    </w:p>
    <w:p w:rsidR="003C7F48" w:rsidRDefault="003C7F48" w:rsidP="003C7F48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7F48">
        <w:rPr>
          <w:rFonts w:ascii="Times New Roman" w:hAnsi="Times New Roman" w:cs="Times New Roman"/>
          <w:b/>
          <w:sz w:val="28"/>
          <w:szCs w:val="28"/>
          <w:lang w:val="uk-UA"/>
        </w:rPr>
        <w:t>Ужгород-2024</w:t>
      </w:r>
    </w:p>
    <w:p w:rsidR="003C7F48" w:rsidRPr="003C7F48" w:rsidRDefault="003C7F48" w:rsidP="003C7F48">
      <w:pPr>
        <w:rPr>
          <w:lang w:val="uk-UA"/>
        </w:rPr>
      </w:pPr>
    </w:p>
    <w:p w:rsidR="001C4A10" w:rsidRPr="003C7F48" w:rsidRDefault="00000000">
      <w:pPr>
        <w:pStyle w:val="a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" w:name="_t0vwje1qmgs0" w:colFirst="0" w:colLast="0"/>
      <w:bookmarkEnd w:id="1"/>
      <w:r w:rsidRPr="003C7F4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Мета</w:t>
      </w:r>
      <w:r w:rsidRPr="003C7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отримати уявлення про принципи побудови траєкторії руху тіла.</w:t>
      </w:r>
    </w:p>
    <w:p w:rsidR="001C4A10" w:rsidRPr="003C7F48" w:rsidRDefault="001C4A10">
      <w:pPr>
        <w:rPr>
          <w:sz w:val="28"/>
          <w:szCs w:val="28"/>
        </w:rPr>
      </w:pPr>
    </w:p>
    <w:p w:rsidR="001C4A10" w:rsidRPr="003C7F48" w:rsidRDefault="00000000">
      <w:pPr>
        <w:spacing w:after="240"/>
        <w:ind w:firstLine="720"/>
        <w:jc w:val="center"/>
        <w:rPr>
          <w:b/>
          <w:sz w:val="28"/>
          <w:szCs w:val="28"/>
        </w:rPr>
      </w:pPr>
      <w:r w:rsidRPr="003C7F48">
        <w:rPr>
          <w:b/>
          <w:sz w:val="28"/>
          <w:szCs w:val="28"/>
        </w:rPr>
        <w:t>Короткі теоретичні відомості</w:t>
      </w:r>
    </w:p>
    <w:p w:rsidR="001C4A10" w:rsidRPr="003C7F48" w:rsidRDefault="001C4A10">
      <w:pPr>
        <w:jc w:val="center"/>
        <w:rPr>
          <w:b/>
          <w:sz w:val="28"/>
          <w:szCs w:val="28"/>
        </w:rPr>
      </w:pPr>
    </w:p>
    <w:p w:rsidR="001C4A10" w:rsidRPr="003C7F48" w:rsidRDefault="00000000">
      <w:pPr>
        <w:ind w:firstLine="720"/>
        <w:jc w:val="both"/>
        <w:rPr>
          <w:sz w:val="28"/>
          <w:szCs w:val="28"/>
        </w:rPr>
      </w:pPr>
      <w:r w:rsidRPr="003C7F48">
        <w:rPr>
          <w:sz w:val="28"/>
          <w:szCs w:val="28"/>
        </w:rPr>
        <w:t xml:space="preserve">Кінематика (від грец. κινειν — рухатись) у фізиці – розділ механіки, що вивчає способи опису руху матеріальних тіл без урахування їхньої маси, сил, які діють на них і причин виникнення руху. </w:t>
      </w:r>
    </w:p>
    <w:p w:rsidR="001C4A10" w:rsidRPr="003C7F48" w:rsidRDefault="00000000">
      <w:pPr>
        <w:ind w:firstLine="720"/>
        <w:jc w:val="both"/>
        <w:rPr>
          <w:sz w:val="28"/>
          <w:szCs w:val="28"/>
        </w:rPr>
      </w:pPr>
      <w:r w:rsidRPr="003C7F48">
        <w:rPr>
          <w:sz w:val="28"/>
          <w:szCs w:val="28"/>
        </w:rPr>
        <w:t>Залежно від властивостей досліджуваного матеріального тіла, що рухається, розрізняють кінематику:</w:t>
      </w:r>
    </w:p>
    <w:p w:rsidR="001C4A10" w:rsidRPr="003C7F48" w:rsidRDefault="00000000">
      <w:pPr>
        <w:numPr>
          <w:ilvl w:val="0"/>
          <w:numId w:val="2"/>
        </w:numPr>
        <w:jc w:val="both"/>
        <w:rPr>
          <w:sz w:val="28"/>
          <w:szCs w:val="28"/>
        </w:rPr>
      </w:pPr>
      <w:r w:rsidRPr="003C7F48">
        <w:rPr>
          <w:sz w:val="28"/>
          <w:szCs w:val="28"/>
        </w:rPr>
        <w:t>- матеріальної точки (матеріальне тіло, розмірами якого можна знехтувати порівняно з характерними відстанями між тілами);</w:t>
      </w:r>
    </w:p>
    <w:p w:rsidR="001C4A10" w:rsidRPr="003C7F48" w:rsidRDefault="00000000">
      <w:pPr>
        <w:numPr>
          <w:ilvl w:val="0"/>
          <w:numId w:val="2"/>
        </w:numPr>
        <w:jc w:val="both"/>
        <w:rPr>
          <w:sz w:val="28"/>
          <w:szCs w:val="28"/>
        </w:rPr>
      </w:pPr>
      <w:r w:rsidRPr="003C7F48">
        <w:rPr>
          <w:sz w:val="28"/>
          <w:szCs w:val="28"/>
        </w:rPr>
        <w:t>- абсолютно твердого тіла (тіло, відстань між двома будь-якими точками якого не змінюється, тобто воно не деформується);</w:t>
      </w:r>
    </w:p>
    <w:p w:rsidR="001C4A10" w:rsidRPr="003C7F48" w:rsidRDefault="00000000">
      <w:pPr>
        <w:numPr>
          <w:ilvl w:val="0"/>
          <w:numId w:val="2"/>
        </w:numPr>
        <w:jc w:val="both"/>
        <w:rPr>
          <w:sz w:val="28"/>
          <w:szCs w:val="28"/>
        </w:rPr>
      </w:pPr>
      <w:r w:rsidRPr="003C7F48">
        <w:rPr>
          <w:sz w:val="28"/>
          <w:szCs w:val="28"/>
        </w:rPr>
        <w:t>- середовища, що деформується (пружно або пластично), та рідин і газів.</w:t>
      </w:r>
    </w:p>
    <w:p w:rsidR="001C4A10" w:rsidRPr="003C7F48" w:rsidRDefault="001C4A10">
      <w:pPr>
        <w:jc w:val="both"/>
        <w:rPr>
          <w:sz w:val="28"/>
          <w:szCs w:val="28"/>
        </w:rPr>
      </w:pPr>
    </w:p>
    <w:p w:rsidR="001C4A10" w:rsidRPr="003C7F48" w:rsidRDefault="00000000">
      <w:pPr>
        <w:jc w:val="both"/>
        <w:rPr>
          <w:sz w:val="28"/>
          <w:szCs w:val="28"/>
        </w:rPr>
      </w:pPr>
      <w:r w:rsidRPr="003C7F48">
        <w:rPr>
          <w:b/>
          <w:sz w:val="28"/>
          <w:szCs w:val="28"/>
        </w:rPr>
        <w:t>Рівномірний рух</w:t>
      </w:r>
      <w:r w:rsidRPr="003C7F48">
        <w:rPr>
          <w:sz w:val="28"/>
          <w:szCs w:val="28"/>
        </w:rPr>
        <w:t xml:space="preserve"> – це такий рух, коли за рівні проміжки часу тіло проходить однакові відстані, тобто швидкість тіла залишається сталою.</w:t>
      </w:r>
    </w:p>
    <w:p w:rsidR="001C4A10" w:rsidRPr="003C7F48" w:rsidRDefault="001C4A10">
      <w:pPr>
        <w:jc w:val="both"/>
        <w:rPr>
          <w:sz w:val="28"/>
          <w:szCs w:val="28"/>
        </w:rPr>
      </w:pPr>
    </w:p>
    <w:p w:rsidR="001C4A10" w:rsidRPr="003C7F48" w:rsidRDefault="00000000">
      <w:pPr>
        <w:jc w:val="center"/>
        <w:rPr>
          <w:sz w:val="28"/>
          <w:szCs w:val="28"/>
        </w:rPr>
      </w:pPr>
      <w:r w:rsidRPr="003C7F48">
        <w:rPr>
          <w:noProof/>
          <w:sz w:val="28"/>
          <w:szCs w:val="28"/>
        </w:rPr>
        <w:drawing>
          <wp:inline distT="114300" distB="114300" distL="114300" distR="114300">
            <wp:extent cx="5731200" cy="12700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A10" w:rsidRPr="003C7F48" w:rsidRDefault="00000000">
      <w:pPr>
        <w:jc w:val="center"/>
        <w:rPr>
          <w:sz w:val="28"/>
          <w:szCs w:val="28"/>
        </w:rPr>
      </w:pPr>
      <w:r w:rsidRPr="003C7F48">
        <w:rPr>
          <w:noProof/>
          <w:sz w:val="28"/>
          <w:szCs w:val="28"/>
        </w:rPr>
        <w:drawing>
          <wp:inline distT="114300" distB="114300" distL="114300" distR="114300">
            <wp:extent cx="1784513" cy="82015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4513" cy="820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C7F48">
        <w:rPr>
          <w:sz w:val="28"/>
          <w:szCs w:val="28"/>
        </w:rPr>
        <w:fldChar w:fldCharType="begin"/>
      </w:r>
      <w:r w:rsidRPr="003C7F48">
        <w:rPr>
          <w:sz w:val="28"/>
          <w:szCs w:val="28"/>
        </w:rPr>
        <w:instrText xml:space="preserve"> HYPERLINK "http://dc.inhost.com.ua/fizika-10/urok4/urok4.pdf" </w:instrText>
      </w:r>
      <w:r w:rsidRPr="003C7F48">
        <w:rPr>
          <w:sz w:val="28"/>
          <w:szCs w:val="28"/>
        </w:rPr>
      </w:r>
      <w:r w:rsidRPr="003C7F48">
        <w:rPr>
          <w:sz w:val="28"/>
          <w:szCs w:val="28"/>
        </w:rPr>
        <w:fldChar w:fldCharType="separate"/>
      </w:r>
    </w:p>
    <w:p w:rsidR="001C4A10" w:rsidRPr="003C7F48" w:rsidRDefault="00000000">
      <w:pPr>
        <w:jc w:val="both"/>
        <w:rPr>
          <w:sz w:val="28"/>
          <w:szCs w:val="28"/>
        </w:rPr>
      </w:pPr>
      <w:r w:rsidRPr="003C7F48">
        <w:rPr>
          <w:sz w:val="28"/>
          <w:szCs w:val="28"/>
        </w:rPr>
        <w:fldChar w:fldCharType="end"/>
      </w:r>
    </w:p>
    <w:p w:rsidR="001C4A10" w:rsidRPr="003C7F48" w:rsidRDefault="00000000">
      <w:pPr>
        <w:jc w:val="both"/>
        <w:rPr>
          <w:sz w:val="28"/>
          <w:szCs w:val="28"/>
        </w:rPr>
      </w:pPr>
      <w:r w:rsidRPr="003C7F48">
        <w:rPr>
          <w:b/>
          <w:sz w:val="28"/>
          <w:szCs w:val="28"/>
        </w:rPr>
        <w:t>Прискорений рух</w:t>
      </w:r>
      <w:r w:rsidRPr="003C7F48">
        <w:rPr>
          <w:sz w:val="28"/>
          <w:szCs w:val="28"/>
        </w:rPr>
        <w:t xml:space="preserve"> – це такий рух, при якому швидкість тіла змінюється, тобто за однакові проміжки часу тіло проходить різні проміжки шляху.</w:t>
      </w:r>
    </w:p>
    <w:p w:rsidR="001C4A10" w:rsidRPr="003C7F48" w:rsidRDefault="00000000">
      <w:pPr>
        <w:jc w:val="both"/>
        <w:rPr>
          <w:sz w:val="28"/>
          <w:szCs w:val="28"/>
        </w:rPr>
      </w:pPr>
      <w:r w:rsidRPr="003C7F48">
        <w:rPr>
          <w:noProof/>
          <w:sz w:val="28"/>
          <w:szCs w:val="28"/>
        </w:rPr>
        <w:drawing>
          <wp:inline distT="114300" distB="114300" distL="114300" distR="114300">
            <wp:extent cx="5731200" cy="11684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A10" w:rsidRPr="003C7F48" w:rsidRDefault="001C4A10">
      <w:pPr>
        <w:jc w:val="both"/>
        <w:rPr>
          <w:sz w:val="28"/>
          <w:szCs w:val="28"/>
        </w:rPr>
      </w:pPr>
    </w:p>
    <w:p w:rsidR="001C4A10" w:rsidRPr="003C7F48" w:rsidRDefault="00000000">
      <w:pPr>
        <w:jc w:val="both"/>
        <w:rPr>
          <w:sz w:val="28"/>
          <w:szCs w:val="28"/>
        </w:rPr>
      </w:pPr>
      <w:r w:rsidRPr="003C7F48">
        <w:rPr>
          <w:b/>
          <w:sz w:val="28"/>
          <w:szCs w:val="28"/>
        </w:rPr>
        <w:lastRenderedPageBreak/>
        <w:t>Прискорення</w:t>
      </w:r>
      <w:r w:rsidRPr="003C7F48">
        <w:rPr>
          <w:sz w:val="28"/>
          <w:szCs w:val="28"/>
        </w:rPr>
        <w:t xml:space="preserve"> – це векторна величина, фізичний зміст якої полягає у тому, що це швидкість зміни швидкості. Напрямок прискорення завжди співпадає із напрямком швидкості. Одиниця вимірювання прискорення.</w:t>
      </w:r>
    </w:p>
    <w:p w:rsidR="001C4A10" w:rsidRPr="003C7F48" w:rsidRDefault="001C4A10">
      <w:pPr>
        <w:jc w:val="both"/>
        <w:rPr>
          <w:sz w:val="28"/>
          <w:szCs w:val="28"/>
        </w:rPr>
      </w:pPr>
    </w:p>
    <w:p w:rsidR="001C4A10" w:rsidRPr="003C7F48" w:rsidRDefault="00000000">
      <w:pPr>
        <w:jc w:val="both"/>
        <w:rPr>
          <w:sz w:val="28"/>
          <w:szCs w:val="28"/>
        </w:rPr>
      </w:pPr>
      <w:r w:rsidRPr="003C7F48">
        <w:rPr>
          <w:b/>
          <w:sz w:val="28"/>
          <w:szCs w:val="28"/>
        </w:rPr>
        <w:t>Прямолінійний рух</w:t>
      </w:r>
      <w:r w:rsidRPr="003C7F48">
        <w:rPr>
          <w:sz w:val="28"/>
          <w:szCs w:val="28"/>
        </w:rPr>
        <w:t xml:space="preserve"> – це такий рух, траєкторія якого є прямою лінією. Як правило, прямолінійний рух описується у декартовій (прямокутній) системі координат.</w:t>
      </w:r>
    </w:p>
    <w:p w:rsidR="001C4A10" w:rsidRPr="003C7F48" w:rsidRDefault="00000000">
      <w:pPr>
        <w:jc w:val="center"/>
        <w:rPr>
          <w:sz w:val="28"/>
          <w:szCs w:val="28"/>
        </w:rPr>
      </w:pPr>
      <w:r w:rsidRPr="003C7F48">
        <w:rPr>
          <w:noProof/>
          <w:sz w:val="28"/>
          <w:szCs w:val="28"/>
        </w:rPr>
        <w:drawing>
          <wp:inline distT="114300" distB="114300" distL="114300" distR="114300">
            <wp:extent cx="3829371" cy="2245671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371" cy="22456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A10" w:rsidRPr="003C7F48" w:rsidRDefault="001C4A10">
      <w:pPr>
        <w:jc w:val="both"/>
        <w:rPr>
          <w:sz w:val="28"/>
          <w:szCs w:val="28"/>
        </w:rPr>
      </w:pPr>
    </w:p>
    <w:p w:rsidR="001C4A10" w:rsidRPr="003C7F48" w:rsidRDefault="00000000">
      <w:pPr>
        <w:jc w:val="both"/>
        <w:rPr>
          <w:sz w:val="28"/>
          <w:szCs w:val="28"/>
        </w:rPr>
      </w:pPr>
      <w:r w:rsidRPr="003C7F48">
        <w:rPr>
          <w:sz w:val="28"/>
          <w:szCs w:val="28"/>
        </w:rPr>
        <w:t>При прямолінійному русі вектор швидкості розкладається на свої складові по осям координат і кінематичне рівняння руху записується у координатній формі:</w:t>
      </w:r>
    </w:p>
    <w:p w:rsidR="001C4A10" w:rsidRPr="003C7F48" w:rsidRDefault="00000000">
      <w:pPr>
        <w:jc w:val="center"/>
        <w:rPr>
          <w:sz w:val="28"/>
          <w:szCs w:val="28"/>
        </w:rPr>
      </w:pPr>
      <w:r w:rsidRPr="003C7F48">
        <w:rPr>
          <w:noProof/>
          <w:sz w:val="28"/>
          <w:szCs w:val="28"/>
        </w:rPr>
        <w:drawing>
          <wp:inline distT="114300" distB="114300" distL="114300" distR="114300">
            <wp:extent cx="3262313" cy="3685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3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A10" w:rsidRPr="003C7F48" w:rsidRDefault="00000000">
      <w:pPr>
        <w:jc w:val="both"/>
        <w:rPr>
          <w:sz w:val="28"/>
          <w:szCs w:val="28"/>
        </w:rPr>
      </w:pPr>
      <w:r w:rsidRPr="003C7F48">
        <w:rPr>
          <w:sz w:val="28"/>
          <w:szCs w:val="28"/>
        </w:rPr>
        <w:t>Миттєва швидкість:</w:t>
      </w:r>
    </w:p>
    <w:p w:rsidR="001C4A10" w:rsidRPr="003C7F48" w:rsidRDefault="00000000">
      <w:pPr>
        <w:jc w:val="center"/>
        <w:rPr>
          <w:sz w:val="28"/>
          <w:szCs w:val="28"/>
        </w:rPr>
      </w:pPr>
      <w:r w:rsidRPr="003C7F48">
        <w:rPr>
          <w:noProof/>
          <w:sz w:val="28"/>
          <w:szCs w:val="28"/>
        </w:rPr>
        <w:drawing>
          <wp:inline distT="114300" distB="114300" distL="114300" distR="114300">
            <wp:extent cx="2201700" cy="3504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1700" cy="350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A10" w:rsidRPr="003C7F48" w:rsidRDefault="00000000">
      <w:pPr>
        <w:jc w:val="both"/>
        <w:rPr>
          <w:sz w:val="28"/>
          <w:szCs w:val="28"/>
        </w:rPr>
      </w:pPr>
      <w:r w:rsidRPr="003C7F48">
        <w:rPr>
          <w:sz w:val="28"/>
          <w:szCs w:val="28"/>
        </w:rPr>
        <w:t>де</w:t>
      </w:r>
    </w:p>
    <w:p w:rsidR="001C4A10" w:rsidRPr="003C7F48" w:rsidRDefault="00000000">
      <w:pPr>
        <w:jc w:val="center"/>
        <w:rPr>
          <w:sz w:val="28"/>
          <w:szCs w:val="28"/>
        </w:rPr>
      </w:pPr>
      <w:r w:rsidRPr="003C7F48">
        <w:rPr>
          <w:noProof/>
          <w:sz w:val="28"/>
          <w:szCs w:val="28"/>
        </w:rPr>
        <w:drawing>
          <wp:inline distT="114300" distB="114300" distL="114300" distR="114300">
            <wp:extent cx="2830350" cy="524474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0350" cy="524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A10" w:rsidRPr="003C7F48" w:rsidRDefault="00000000">
      <w:pPr>
        <w:jc w:val="both"/>
        <w:rPr>
          <w:sz w:val="28"/>
          <w:szCs w:val="28"/>
        </w:rPr>
      </w:pPr>
      <w:r w:rsidRPr="003C7F48">
        <w:rPr>
          <w:sz w:val="28"/>
          <w:szCs w:val="28"/>
        </w:rPr>
        <w:t>проекції швидкості на вісі координат.</w:t>
      </w:r>
    </w:p>
    <w:p w:rsidR="001C4A10" w:rsidRPr="003C7F48" w:rsidRDefault="00000000">
      <w:pPr>
        <w:jc w:val="both"/>
        <w:rPr>
          <w:sz w:val="28"/>
          <w:szCs w:val="28"/>
        </w:rPr>
      </w:pPr>
      <w:r w:rsidRPr="003C7F48">
        <w:rPr>
          <w:sz w:val="28"/>
          <w:szCs w:val="28"/>
        </w:rPr>
        <w:t>Прискорення:</w:t>
      </w:r>
    </w:p>
    <w:p w:rsidR="001C4A10" w:rsidRPr="003C7F48" w:rsidRDefault="00000000">
      <w:pPr>
        <w:jc w:val="center"/>
        <w:rPr>
          <w:b/>
          <w:sz w:val="28"/>
          <w:szCs w:val="28"/>
        </w:rPr>
      </w:pPr>
      <w:r w:rsidRPr="003C7F48">
        <w:rPr>
          <w:b/>
          <w:noProof/>
          <w:sz w:val="28"/>
          <w:szCs w:val="28"/>
        </w:rPr>
        <w:drawing>
          <wp:inline distT="114300" distB="114300" distL="114300" distR="114300">
            <wp:extent cx="3908612" cy="519113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8612" cy="519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A10" w:rsidRPr="003C7F48" w:rsidRDefault="001C4A10">
      <w:pPr>
        <w:jc w:val="center"/>
        <w:rPr>
          <w:b/>
          <w:sz w:val="28"/>
          <w:szCs w:val="28"/>
        </w:rPr>
      </w:pPr>
    </w:p>
    <w:p w:rsidR="001C4A10" w:rsidRPr="003C7F48" w:rsidRDefault="00000000">
      <w:pPr>
        <w:jc w:val="center"/>
        <w:rPr>
          <w:b/>
          <w:sz w:val="28"/>
          <w:szCs w:val="28"/>
        </w:rPr>
      </w:pPr>
      <w:r w:rsidRPr="003C7F48">
        <w:rPr>
          <w:b/>
          <w:sz w:val="28"/>
          <w:szCs w:val="28"/>
        </w:rPr>
        <w:t>Завдання до лабораторної роботи</w:t>
      </w:r>
    </w:p>
    <w:p w:rsidR="001C4A10" w:rsidRPr="003C7F48" w:rsidRDefault="001C4A10">
      <w:pPr>
        <w:jc w:val="center"/>
        <w:rPr>
          <w:b/>
          <w:sz w:val="28"/>
          <w:szCs w:val="28"/>
        </w:rPr>
      </w:pPr>
    </w:p>
    <w:p w:rsidR="001C4A10" w:rsidRPr="003C7F48" w:rsidRDefault="00000000">
      <w:pPr>
        <w:numPr>
          <w:ilvl w:val="0"/>
          <w:numId w:val="1"/>
        </w:numPr>
        <w:jc w:val="both"/>
        <w:rPr>
          <w:sz w:val="28"/>
          <w:szCs w:val="28"/>
        </w:rPr>
      </w:pPr>
      <w:r w:rsidRPr="003C7F48">
        <w:rPr>
          <w:sz w:val="28"/>
          <w:szCs w:val="28"/>
        </w:rPr>
        <w:t xml:space="preserve">Використовуючи базові навички програмування на мові </w:t>
      </w:r>
      <w:r w:rsidRPr="003C7F48">
        <w:rPr>
          <w:b/>
          <w:sz w:val="28"/>
          <w:szCs w:val="28"/>
        </w:rPr>
        <w:t>JavaScript</w:t>
      </w:r>
      <w:r w:rsidRPr="003C7F48">
        <w:rPr>
          <w:sz w:val="28"/>
          <w:szCs w:val="28"/>
        </w:rPr>
        <w:t xml:space="preserve">, та за допомогою </w:t>
      </w:r>
      <w:r w:rsidRPr="003C7F48">
        <w:rPr>
          <w:b/>
          <w:sz w:val="28"/>
          <w:szCs w:val="28"/>
        </w:rPr>
        <w:t>HTML</w:t>
      </w:r>
      <w:r w:rsidRPr="003C7F48">
        <w:rPr>
          <w:sz w:val="28"/>
          <w:szCs w:val="28"/>
        </w:rPr>
        <w:t xml:space="preserve"> розмітки і каскадних таблиць стилів </w:t>
      </w:r>
      <w:r w:rsidRPr="003C7F48">
        <w:rPr>
          <w:b/>
          <w:sz w:val="28"/>
          <w:szCs w:val="28"/>
        </w:rPr>
        <w:t>CSS</w:t>
      </w:r>
      <w:r w:rsidRPr="003C7F48">
        <w:rPr>
          <w:sz w:val="28"/>
          <w:szCs w:val="28"/>
        </w:rPr>
        <w:t xml:space="preserve"> побудувати траєкторію руху матеріальної точки в залежності від вхідних параметрів, які будуть задані користувачем:</w:t>
      </w:r>
    </w:p>
    <w:p w:rsidR="001C4A10" w:rsidRPr="003C7F48" w:rsidRDefault="00000000">
      <w:pPr>
        <w:ind w:left="720"/>
        <w:jc w:val="both"/>
        <w:rPr>
          <w:sz w:val="28"/>
          <w:szCs w:val="28"/>
        </w:rPr>
      </w:pPr>
      <w:r w:rsidRPr="003C7F48">
        <w:rPr>
          <w:sz w:val="28"/>
          <w:szCs w:val="28"/>
        </w:rPr>
        <w:t>а ) х0</w:t>
      </w:r>
    </w:p>
    <w:p w:rsidR="001C4A10" w:rsidRPr="003C7F48" w:rsidRDefault="00000000">
      <w:pPr>
        <w:ind w:left="720"/>
        <w:jc w:val="both"/>
        <w:rPr>
          <w:sz w:val="28"/>
          <w:szCs w:val="28"/>
        </w:rPr>
      </w:pPr>
      <w:r w:rsidRPr="003C7F48">
        <w:rPr>
          <w:sz w:val="28"/>
          <w:szCs w:val="28"/>
        </w:rPr>
        <w:lastRenderedPageBreak/>
        <w:t>б) у0</w:t>
      </w:r>
    </w:p>
    <w:p w:rsidR="001C4A10" w:rsidRPr="003C7F48" w:rsidRDefault="00000000">
      <w:pPr>
        <w:ind w:left="720"/>
        <w:jc w:val="both"/>
        <w:rPr>
          <w:sz w:val="28"/>
          <w:szCs w:val="28"/>
        </w:rPr>
      </w:pPr>
      <w:r w:rsidRPr="003C7F48">
        <w:rPr>
          <w:sz w:val="28"/>
          <w:szCs w:val="28"/>
        </w:rPr>
        <w:t>в) кут</w:t>
      </w:r>
    </w:p>
    <w:p w:rsidR="001C4A10" w:rsidRPr="003C7F48" w:rsidRDefault="00000000">
      <w:pPr>
        <w:ind w:left="720"/>
        <w:jc w:val="both"/>
        <w:rPr>
          <w:sz w:val="28"/>
          <w:szCs w:val="28"/>
        </w:rPr>
      </w:pPr>
      <w:r w:rsidRPr="003C7F48">
        <w:rPr>
          <w:sz w:val="28"/>
          <w:szCs w:val="28"/>
        </w:rPr>
        <w:t>г) початкова швидкiсть</w:t>
      </w:r>
    </w:p>
    <w:p w:rsidR="001C4A10" w:rsidRPr="003C7F48" w:rsidRDefault="00000000">
      <w:pPr>
        <w:ind w:left="720"/>
        <w:jc w:val="both"/>
        <w:rPr>
          <w:sz w:val="28"/>
          <w:szCs w:val="28"/>
        </w:rPr>
      </w:pPr>
      <w:r w:rsidRPr="003C7F48">
        <w:rPr>
          <w:sz w:val="28"/>
          <w:szCs w:val="28"/>
        </w:rPr>
        <w:t xml:space="preserve">д) прискорення </w:t>
      </w:r>
    </w:p>
    <w:p w:rsidR="001C4A10" w:rsidRPr="003C7F48" w:rsidRDefault="00000000">
      <w:pPr>
        <w:ind w:left="720"/>
        <w:jc w:val="both"/>
        <w:rPr>
          <w:sz w:val="28"/>
          <w:szCs w:val="28"/>
        </w:rPr>
      </w:pPr>
      <w:ins w:id="2" w:author="Олексій Аскерович Олексій" w:date="2024-03-05T00:15:00Z">
        <w:r w:rsidRPr="003C7F48">
          <w:rPr>
            <w:sz w:val="28"/>
            <w:szCs w:val="28"/>
          </w:rPr>
          <w:tab/>
        </w:r>
      </w:ins>
    </w:p>
    <w:p w:rsidR="001C4A10" w:rsidRPr="003C7F48" w:rsidRDefault="00000000">
      <w:pPr>
        <w:ind w:left="720"/>
        <w:jc w:val="both"/>
        <w:rPr>
          <w:sz w:val="28"/>
          <w:szCs w:val="28"/>
        </w:rPr>
      </w:pPr>
      <w:r w:rsidRPr="003C7F48">
        <w:rPr>
          <w:sz w:val="28"/>
          <w:szCs w:val="28"/>
        </w:rPr>
        <w:t>Приклад отриманого результату:</w:t>
      </w:r>
    </w:p>
    <w:p w:rsidR="001C4A10" w:rsidRPr="003C7F48" w:rsidRDefault="00000000">
      <w:pPr>
        <w:ind w:left="720" w:right="-40"/>
        <w:jc w:val="both"/>
        <w:rPr>
          <w:sz w:val="28"/>
          <w:szCs w:val="28"/>
        </w:rPr>
      </w:pPr>
      <w:r w:rsidRPr="003C7F48">
        <w:rPr>
          <w:noProof/>
          <w:sz w:val="28"/>
          <w:szCs w:val="28"/>
        </w:rPr>
        <w:drawing>
          <wp:inline distT="114300" distB="114300" distL="114300" distR="114300">
            <wp:extent cx="5731200" cy="29083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A10" w:rsidRPr="003C7F48" w:rsidRDefault="001C4A10">
      <w:pPr>
        <w:ind w:left="720"/>
        <w:jc w:val="both"/>
        <w:rPr>
          <w:sz w:val="28"/>
          <w:szCs w:val="28"/>
        </w:rPr>
      </w:pPr>
    </w:p>
    <w:p w:rsidR="001C4A10" w:rsidRPr="003C7F48" w:rsidRDefault="00000000">
      <w:pPr>
        <w:ind w:left="720"/>
        <w:jc w:val="both"/>
        <w:rPr>
          <w:sz w:val="28"/>
          <w:szCs w:val="28"/>
        </w:rPr>
      </w:pPr>
      <w:r w:rsidRPr="003C7F48">
        <w:rPr>
          <w:sz w:val="28"/>
          <w:szCs w:val="28"/>
        </w:rPr>
        <w:t xml:space="preserve">Як видно з графіку, користувач повинен мати змогу задавати колір траєкторії, а також мати можливість очистити графік. </w:t>
      </w:r>
    </w:p>
    <w:p w:rsidR="001C4A10" w:rsidRPr="003C7F48" w:rsidRDefault="001C4A10">
      <w:pPr>
        <w:ind w:left="720"/>
        <w:jc w:val="both"/>
        <w:rPr>
          <w:sz w:val="28"/>
          <w:szCs w:val="28"/>
        </w:rPr>
      </w:pPr>
    </w:p>
    <w:p w:rsidR="001C4A10" w:rsidRPr="003C7F48" w:rsidRDefault="00000000">
      <w:pPr>
        <w:ind w:left="720"/>
        <w:jc w:val="both"/>
        <w:rPr>
          <w:sz w:val="28"/>
          <w:szCs w:val="28"/>
        </w:rPr>
      </w:pPr>
      <w:r w:rsidRPr="003C7F48">
        <w:rPr>
          <w:sz w:val="28"/>
          <w:szCs w:val="28"/>
        </w:rPr>
        <w:t>Для побудови графіка доцільно буде використати HTML таг Canvas</w:t>
      </w:r>
    </w:p>
    <w:p w:rsidR="001C4A10" w:rsidRPr="003C7F48" w:rsidRDefault="001C4A10">
      <w:pPr>
        <w:ind w:left="720"/>
        <w:jc w:val="both"/>
        <w:rPr>
          <w:sz w:val="28"/>
          <w:szCs w:val="28"/>
        </w:rPr>
      </w:pPr>
    </w:p>
    <w:p w:rsidR="001C4A10" w:rsidRPr="003C7F48" w:rsidRDefault="00000000">
      <w:pPr>
        <w:numPr>
          <w:ilvl w:val="0"/>
          <w:numId w:val="1"/>
        </w:numPr>
        <w:jc w:val="both"/>
        <w:rPr>
          <w:sz w:val="28"/>
          <w:szCs w:val="28"/>
        </w:rPr>
      </w:pPr>
      <w:r w:rsidRPr="003C7F48">
        <w:rPr>
          <w:sz w:val="28"/>
          <w:szCs w:val="28"/>
        </w:rPr>
        <w:t xml:space="preserve">Використовуючи попередній результата зробити рефакторинг коду, та замість використання Canvas використати бібліотеку для побудови діаграм та графіків в JavaScript </w:t>
      </w:r>
      <w:hyperlink r:id="rId14">
        <w:r w:rsidR="001C4A10" w:rsidRPr="003C7F48">
          <w:rPr>
            <w:color w:val="1155CC"/>
            <w:sz w:val="28"/>
            <w:szCs w:val="28"/>
            <w:u w:val="single"/>
          </w:rPr>
          <w:t>D3.JS</w:t>
        </w:r>
      </w:hyperlink>
    </w:p>
    <w:p w:rsidR="001C4A10" w:rsidRPr="003C7F48" w:rsidRDefault="00000000">
      <w:pPr>
        <w:numPr>
          <w:ilvl w:val="0"/>
          <w:numId w:val="1"/>
        </w:numPr>
        <w:jc w:val="both"/>
        <w:rPr>
          <w:sz w:val="28"/>
          <w:szCs w:val="28"/>
        </w:rPr>
      </w:pPr>
      <w:r w:rsidRPr="003C7F48">
        <w:rPr>
          <w:sz w:val="28"/>
          <w:szCs w:val="28"/>
        </w:rPr>
        <w:t>Оформити звіт виконаної роботи, згідно взірця</w:t>
      </w:r>
    </w:p>
    <w:p w:rsidR="001C4A10" w:rsidRPr="003C7F48" w:rsidRDefault="00000000">
      <w:pPr>
        <w:numPr>
          <w:ilvl w:val="0"/>
          <w:numId w:val="1"/>
        </w:numPr>
        <w:jc w:val="both"/>
        <w:rPr>
          <w:sz w:val="28"/>
          <w:szCs w:val="28"/>
          <w:lang w:val="uk"/>
        </w:rPr>
      </w:pPr>
      <w:r w:rsidRPr="003C7F48">
        <w:rPr>
          <w:sz w:val="28"/>
          <w:szCs w:val="28"/>
        </w:rPr>
        <w:t>Отримані результати (</w:t>
      </w:r>
      <w:r w:rsidRPr="003C7F48">
        <w:rPr>
          <w:b/>
          <w:sz w:val="28"/>
          <w:szCs w:val="28"/>
        </w:rPr>
        <w:t>лістинг коду</w:t>
      </w:r>
      <w:r w:rsidRPr="003C7F48">
        <w:rPr>
          <w:sz w:val="28"/>
          <w:szCs w:val="28"/>
        </w:rPr>
        <w:t xml:space="preserve"> завантажити на </w:t>
      </w:r>
      <w:r w:rsidRPr="003C7F48">
        <w:rPr>
          <w:b/>
          <w:sz w:val="28"/>
          <w:szCs w:val="28"/>
        </w:rPr>
        <w:t>репозиторій</w:t>
      </w:r>
      <w:r w:rsidRPr="003C7F48">
        <w:rPr>
          <w:sz w:val="28"/>
          <w:szCs w:val="28"/>
        </w:rPr>
        <w:t xml:space="preserve">, або у вигляді </w:t>
      </w:r>
      <w:r w:rsidRPr="003C7F48">
        <w:rPr>
          <w:b/>
          <w:sz w:val="28"/>
          <w:szCs w:val="28"/>
        </w:rPr>
        <w:t>архіву</w:t>
      </w:r>
      <w:r w:rsidRPr="003C7F48">
        <w:rPr>
          <w:sz w:val="28"/>
          <w:szCs w:val="28"/>
        </w:rPr>
        <w:t xml:space="preserve">, та </w:t>
      </w:r>
      <w:r w:rsidRPr="003C7F48">
        <w:rPr>
          <w:b/>
          <w:color w:val="980000"/>
          <w:sz w:val="28"/>
          <w:szCs w:val="28"/>
        </w:rPr>
        <w:t>звіт</w:t>
      </w:r>
      <w:r w:rsidRPr="003C7F48">
        <w:rPr>
          <w:b/>
          <w:sz w:val="28"/>
          <w:szCs w:val="28"/>
        </w:rPr>
        <w:t>,</w:t>
      </w:r>
      <w:r w:rsidRPr="003C7F48">
        <w:rPr>
          <w:sz w:val="28"/>
          <w:szCs w:val="28"/>
        </w:rPr>
        <w:t xml:space="preserve"> завантажити у </w:t>
      </w:r>
      <w:r w:rsidRPr="003C7F48">
        <w:rPr>
          <w:i/>
          <w:color w:val="1155CC"/>
          <w:sz w:val="28"/>
          <w:szCs w:val="28"/>
        </w:rPr>
        <w:t>папку курсу</w:t>
      </w:r>
      <w:r w:rsidRPr="003C7F48">
        <w:rPr>
          <w:sz w:val="28"/>
          <w:szCs w:val="28"/>
        </w:rPr>
        <w:t xml:space="preserve">, </w:t>
      </w:r>
      <w:r w:rsidRPr="003C7F48">
        <w:rPr>
          <w:i/>
          <w:color w:val="6AA84F"/>
          <w:sz w:val="28"/>
          <w:szCs w:val="28"/>
        </w:rPr>
        <w:t>підпапку</w:t>
      </w:r>
      <w:r w:rsidRPr="003C7F48">
        <w:rPr>
          <w:sz w:val="28"/>
          <w:szCs w:val="28"/>
        </w:rPr>
        <w:t xml:space="preserve"> лабораторної роботи та </w:t>
      </w:r>
      <w:r w:rsidRPr="003C7F48">
        <w:rPr>
          <w:i/>
          <w:color w:val="CC0000"/>
          <w:sz w:val="28"/>
          <w:szCs w:val="28"/>
        </w:rPr>
        <w:t>підпаку</w:t>
      </w:r>
      <w:r w:rsidRPr="003C7F48">
        <w:rPr>
          <w:sz w:val="28"/>
          <w:szCs w:val="28"/>
        </w:rPr>
        <w:t xml:space="preserve"> із назвою, що відповідає вашому прізвищу). Якщо код завантажено на репозиторій, то у звіті потрібно вказати посилання на репозиторій.</w:t>
      </w:r>
      <w:r w:rsidRPr="003C7F48">
        <w:rPr>
          <w:sz w:val="28"/>
          <w:szCs w:val="28"/>
        </w:rPr>
        <w:br/>
      </w:r>
      <w:r w:rsidRPr="003C7F48">
        <w:rPr>
          <w:sz w:val="28"/>
          <w:szCs w:val="28"/>
        </w:rPr>
        <w:br/>
        <w:t>Приклад організації папок:</w:t>
      </w:r>
      <w:r w:rsidRPr="003C7F48">
        <w:rPr>
          <w:sz w:val="28"/>
          <w:szCs w:val="28"/>
        </w:rPr>
        <w:br/>
      </w:r>
      <w:r w:rsidRPr="003C7F48">
        <w:rPr>
          <w:sz w:val="28"/>
          <w:szCs w:val="28"/>
        </w:rPr>
        <w:br/>
      </w:r>
      <w:r w:rsidRPr="003C7F48">
        <w:rPr>
          <w:color w:val="3C78D8"/>
          <w:sz w:val="28"/>
          <w:szCs w:val="28"/>
        </w:rPr>
        <w:t>Методи програмної інженерії</w:t>
      </w:r>
      <w:r w:rsidRPr="003C7F48">
        <w:rPr>
          <w:sz w:val="28"/>
          <w:szCs w:val="28"/>
        </w:rPr>
        <w:t>/</w:t>
      </w:r>
      <w:r w:rsidRPr="003C7F48">
        <w:rPr>
          <w:color w:val="6AA84F"/>
          <w:sz w:val="28"/>
          <w:szCs w:val="28"/>
        </w:rPr>
        <w:t>Лаб 1</w:t>
      </w:r>
      <w:r w:rsidRPr="003C7F48">
        <w:rPr>
          <w:sz w:val="28"/>
          <w:szCs w:val="28"/>
        </w:rPr>
        <w:t>/</w:t>
      </w:r>
      <w:r w:rsidRPr="003C7F48">
        <w:rPr>
          <w:color w:val="CC0000"/>
          <w:sz w:val="28"/>
          <w:szCs w:val="28"/>
        </w:rPr>
        <w:t>Бучук</w:t>
      </w:r>
      <w:r w:rsidRPr="003C7F48">
        <w:rPr>
          <w:sz w:val="28"/>
          <w:szCs w:val="28"/>
        </w:rPr>
        <w:t>/</w:t>
      </w:r>
      <w:r w:rsidRPr="003C7F48">
        <w:rPr>
          <w:color w:val="980000"/>
          <w:sz w:val="28"/>
          <w:szCs w:val="28"/>
        </w:rPr>
        <w:t>звіт.docx</w:t>
      </w:r>
    </w:p>
    <w:p w:rsidR="001949B4" w:rsidRPr="003C7F48" w:rsidRDefault="001949B4" w:rsidP="001949B4">
      <w:pPr>
        <w:jc w:val="both"/>
        <w:rPr>
          <w:color w:val="980000"/>
          <w:sz w:val="28"/>
          <w:szCs w:val="28"/>
          <w:lang w:val="en-US"/>
        </w:rPr>
      </w:pPr>
    </w:p>
    <w:p w:rsidR="001949B4" w:rsidRPr="003C7F48" w:rsidRDefault="001949B4" w:rsidP="001949B4">
      <w:pPr>
        <w:jc w:val="center"/>
        <w:rPr>
          <w:color w:val="000000" w:themeColor="text1"/>
          <w:sz w:val="28"/>
          <w:szCs w:val="28"/>
          <w:lang w:val="uk-UA"/>
        </w:rPr>
      </w:pPr>
      <w:r w:rsidRPr="003C7F48">
        <w:rPr>
          <w:color w:val="000000" w:themeColor="text1"/>
          <w:sz w:val="28"/>
          <w:szCs w:val="28"/>
          <w:lang w:val="uk-UA"/>
        </w:rPr>
        <w:t xml:space="preserve">Хід роботи </w:t>
      </w:r>
    </w:p>
    <w:p w:rsidR="001949B4" w:rsidRPr="003C7F48" w:rsidRDefault="001949B4" w:rsidP="001949B4">
      <w:pPr>
        <w:rPr>
          <w:color w:val="000000" w:themeColor="text1"/>
          <w:sz w:val="28"/>
          <w:szCs w:val="28"/>
          <w:lang w:val="uk-UA"/>
        </w:rPr>
      </w:pPr>
    </w:p>
    <w:p w:rsidR="001949B4" w:rsidRPr="003C7F48" w:rsidRDefault="001949B4" w:rsidP="001949B4">
      <w:pPr>
        <w:rPr>
          <w:b/>
          <w:bCs/>
          <w:color w:val="000000" w:themeColor="text1"/>
          <w:sz w:val="28"/>
          <w:szCs w:val="28"/>
          <w:lang w:val="en-US"/>
        </w:rPr>
      </w:pPr>
      <w:r w:rsidRPr="003C7F48">
        <w:rPr>
          <w:b/>
          <w:bCs/>
          <w:color w:val="000000" w:themeColor="text1"/>
          <w:sz w:val="28"/>
          <w:szCs w:val="28"/>
          <w:lang w:val="uk-UA"/>
        </w:rPr>
        <w:t>Код</w:t>
      </w:r>
      <w:r w:rsidRPr="003C7F48">
        <w:rPr>
          <w:b/>
          <w:bCs/>
          <w:color w:val="000000" w:themeColor="text1"/>
          <w:sz w:val="28"/>
          <w:szCs w:val="28"/>
          <w:lang w:val="en-US"/>
        </w:rPr>
        <w:t>: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586C0"/>
          <w:sz w:val="28"/>
          <w:szCs w:val="28"/>
        </w:rPr>
        <w:lastRenderedPageBreak/>
        <w:t>import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9CDCFE"/>
          <w:sz w:val="28"/>
          <w:szCs w:val="28"/>
        </w:rPr>
        <w:t>React</w:t>
      </w:r>
      <w:r w:rsidRPr="003C7F48">
        <w:rPr>
          <w:color w:val="CCCCCC"/>
          <w:sz w:val="28"/>
          <w:szCs w:val="28"/>
        </w:rPr>
        <w:t xml:space="preserve">, { </w:t>
      </w:r>
      <w:r w:rsidRPr="003C7F48">
        <w:rPr>
          <w:color w:val="9CDCFE"/>
          <w:sz w:val="28"/>
          <w:szCs w:val="28"/>
        </w:rPr>
        <w:t>useEffect</w:t>
      </w:r>
      <w:r w:rsidRPr="003C7F48">
        <w:rPr>
          <w:color w:val="CCCCCC"/>
          <w:sz w:val="28"/>
          <w:szCs w:val="28"/>
        </w:rPr>
        <w:t xml:space="preserve">, </w:t>
      </w:r>
      <w:r w:rsidRPr="003C7F48">
        <w:rPr>
          <w:color w:val="9CDCFE"/>
          <w:sz w:val="28"/>
          <w:szCs w:val="28"/>
        </w:rPr>
        <w:t>useRef</w:t>
      </w:r>
      <w:r w:rsidRPr="003C7F48">
        <w:rPr>
          <w:color w:val="CCCCCC"/>
          <w:sz w:val="28"/>
          <w:szCs w:val="28"/>
        </w:rPr>
        <w:t xml:space="preserve">, </w:t>
      </w:r>
      <w:r w:rsidRPr="003C7F48">
        <w:rPr>
          <w:color w:val="9CDCFE"/>
          <w:sz w:val="28"/>
          <w:szCs w:val="28"/>
        </w:rPr>
        <w:t>useState</w:t>
      </w:r>
      <w:r w:rsidRPr="003C7F48">
        <w:rPr>
          <w:color w:val="CCCCCC"/>
          <w:sz w:val="28"/>
          <w:szCs w:val="28"/>
        </w:rPr>
        <w:t xml:space="preserve"> } </w:t>
      </w:r>
      <w:r w:rsidRPr="003C7F48">
        <w:rPr>
          <w:color w:val="C586C0"/>
          <w:sz w:val="28"/>
          <w:szCs w:val="28"/>
        </w:rPr>
        <w:t>from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CE9178"/>
          <w:sz w:val="28"/>
          <w:szCs w:val="28"/>
        </w:rPr>
        <w:t>"react"</w:t>
      </w:r>
      <w:r w:rsidRPr="003C7F48">
        <w:rPr>
          <w:color w:val="CCCCCC"/>
          <w:sz w:val="28"/>
          <w:szCs w:val="28"/>
        </w:rPr>
        <w:t>;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586C0"/>
          <w:sz w:val="28"/>
          <w:szCs w:val="28"/>
        </w:rPr>
        <w:t>import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569CD6"/>
          <w:sz w:val="28"/>
          <w:szCs w:val="28"/>
        </w:rPr>
        <w:t>*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C586C0"/>
          <w:sz w:val="28"/>
          <w:szCs w:val="28"/>
        </w:rPr>
        <w:t>as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9CDCFE"/>
          <w:sz w:val="28"/>
          <w:szCs w:val="28"/>
        </w:rPr>
        <w:t>d3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C586C0"/>
          <w:sz w:val="28"/>
          <w:szCs w:val="28"/>
        </w:rPr>
        <w:t>from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CE9178"/>
          <w:sz w:val="28"/>
          <w:szCs w:val="28"/>
        </w:rPr>
        <w:t>"d3"</w:t>
      </w:r>
      <w:r w:rsidRPr="003C7F48">
        <w:rPr>
          <w:color w:val="CCCCCC"/>
          <w:sz w:val="28"/>
          <w:szCs w:val="28"/>
        </w:rPr>
        <w:t>;</w:t>
      </w:r>
    </w:p>
    <w:p w:rsidR="001949B4" w:rsidRPr="003C7F48" w:rsidRDefault="001949B4" w:rsidP="001949B4">
      <w:pPr>
        <w:shd w:val="clear" w:color="auto" w:fill="1F1F1F"/>
        <w:spacing w:after="240" w:line="345" w:lineRule="atLeast"/>
        <w:rPr>
          <w:color w:val="CCCCCC"/>
          <w:sz w:val="28"/>
          <w:szCs w:val="28"/>
        </w:rPr>
      </w:pP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586C0"/>
          <w:sz w:val="28"/>
          <w:szCs w:val="28"/>
        </w:rPr>
        <w:t>export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C586C0"/>
          <w:sz w:val="28"/>
          <w:szCs w:val="28"/>
        </w:rPr>
        <w:t>default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569CD6"/>
          <w:sz w:val="28"/>
          <w:szCs w:val="28"/>
        </w:rPr>
        <w:t>function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DCDCAA"/>
          <w:sz w:val="28"/>
          <w:szCs w:val="28"/>
        </w:rPr>
        <w:t>Home</w:t>
      </w:r>
      <w:r w:rsidRPr="003C7F48">
        <w:rPr>
          <w:color w:val="CCCCCC"/>
          <w:sz w:val="28"/>
          <w:szCs w:val="28"/>
        </w:rPr>
        <w:t>() {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 xml:space="preserve">  </w:t>
      </w:r>
      <w:r w:rsidRPr="003C7F48">
        <w:rPr>
          <w:color w:val="569CD6"/>
          <w:sz w:val="28"/>
          <w:szCs w:val="28"/>
        </w:rPr>
        <w:t>const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4FC1FF"/>
          <w:sz w:val="28"/>
          <w:szCs w:val="28"/>
        </w:rPr>
        <w:t>svgRef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D4D4D4"/>
          <w:sz w:val="28"/>
          <w:szCs w:val="28"/>
        </w:rPr>
        <w:t>=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DCDCAA"/>
          <w:sz w:val="28"/>
          <w:szCs w:val="28"/>
        </w:rPr>
        <w:t>useRef</w:t>
      </w:r>
      <w:r w:rsidRPr="003C7F48">
        <w:rPr>
          <w:color w:val="CCCCCC"/>
          <w:sz w:val="28"/>
          <w:szCs w:val="28"/>
        </w:rPr>
        <w:t>&lt;</w:t>
      </w:r>
      <w:r w:rsidRPr="003C7F48">
        <w:rPr>
          <w:color w:val="4EC9B0"/>
          <w:sz w:val="28"/>
          <w:szCs w:val="28"/>
        </w:rPr>
        <w:t>SVGSVGElement</w:t>
      </w:r>
      <w:r w:rsidRPr="003C7F48">
        <w:rPr>
          <w:color w:val="CCCCCC"/>
          <w:sz w:val="28"/>
          <w:szCs w:val="28"/>
        </w:rPr>
        <w:t>&gt;(</w:t>
      </w:r>
      <w:r w:rsidRPr="003C7F48">
        <w:rPr>
          <w:color w:val="569CD6"/>
          <w:sz w:val="28"/>
          <w:szCs w:val="28"/>
        </w:rPr>
        <w:t>null</w:t>
      </w:r>
      <w:r w:rsidRPr="003C7F48">
        <w:rPr>
          <w:color w:val="CCCCCC"/>
          <w:sz w:val="28"/>
          <w:szCs w:val="28"/>
        </w:rPr>
        <w:t>);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 xml:space="preserve">  </w:t>
      </w:r>
      <w:r w:rsidRPr="003C7F48">
        <w:rPr>
          <w:color w:val="569CD6"/>
          <w:sz w:val="28"/>
          <w:szCs w:val="28"/>
        </w:rPr>
        <w:t>const</w:t>
      </w:r>
      <w:r w:rsidRPr="003C7F48">
        <w:rPr>
          <w:color w:val="CCCCCC"/>
          <w:sz w:val="28"/>
          <w:szCs w:val="28"/>
        </w:rPr>
        <w:t xml:space="preserve"> [</w:t>
      </w:r>
      <w:r w:rsidRPr="003C7F48">
        <w:rPr>
          <w:color w:val="4FC1FF"/>
          <w:sz w:val="28"/>
          <w:szCs w:val="28"/>
        </w:rPr>
        <w:t>x0</w:t>
      </w:r>
      <w:r w:rsidRPr="003C7F48">
        <w:rPr>
          <w:color w:val="CCCCCC"/>
          <w:sz w:val="28"/>
          <w:szCs w:val="28"/>
        </w:rPr>
        <w:t xml:space="preserve">, </w:t>
      </w:r>
      <w:r w:rsidRPr="003C7F48">
        <w:rPr>
          <w:color w:val="DCDCAA"/>
          <w:sz w:val="28"/>
          <w:szCs w:val="28"/>
        </w:rPr>
        <w:t>setX0</w:t>
      </w:r>
      <w:r w:rsidRPr="003C7F48">
        <w:rPr>
          <w:color w:val="CCCCCC"/>
          <w:sz w:val="28"/>
          <w:szCs w:val="28"/>
        </w:rPr>
        <w:t xml:space="preserve">] </w:t>
      </w:r>
      <w:r w:rsidRPr="003C7F48">
        <w:rPr>
          <w:color w:val="D4D4D4"/>
          <w:sz w:val="28"/>
          <w:szCs w:val="28"/>
        </w:rPr>
        <w:t>=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DCDCAA"/>
          <w:sz w:val="28"/>
          <w:szCs w:val="28"/>
        </w:rPr>
        <w:t>useState</w:t>
      </w:r>
      <w:r w:rsidRPr="003C7F48">
        <w:rPr>
          <w:color w:val="CCCCCC"/>
          <w:sz w:val="28"/>
          <w:szCs w:val="28"/>
        </w:rPr>
        <w:t>(</w:t>
      </w:r>
      <w:r w:rsidRPr="003C7F48">
        <w:rPr>
          <w:color w:val="B5CEA8"/>
          <w:sz w:val="28"/>
          <w:szCs w:val="28"/>
        </w:rPr>
        <w:t>50</w:t>
      </w:r>
      <w:r w:rsidRPr="003C7F48">
        <w:rPr>
          <w:color w:val="CCCCCC"/>
          <w:sz w:val="28"/>
          <w:szCs w:val="28"/>
        </w:rPr>
        <w:t>);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 xml:space="preserve">  </w:t>
      </w:r>
      <w:r w:rsidRPr="003C7F48">
        <w:rPr>
          <w:color w:val="569CD6"/>
          <w:sz w:val="28"/>
          <w:szCs w:val="28"/>
        </w:rPr>
        <w:t>const</w:t>
      </w:r>
      <w:r w:rsidRPr="003C7F48">
        <w:rPr>
          <w:color w:val="CCCCCC"/>
          <w:sz w:val="28"/>
          <w:szCs w:val="28"/>
        </w:rPr>
        <w:t xml:space="preserve"> [</w:t>
      </w:r>
      <w:r w:rsidRPr="003C7F48">
        <w:rPr>
          <w:color w:val="4FC1FF"/>
          <w:sz w:val="28"/>
          <w:szCs w:val="28"/>
        </w:rPr>
        <w:t>y0</w:t>
      </w:r>
      <w:r w:rsidRPr="003C7F48">
        <w:rPr>
          <w:color w:val="CCCCCC"/>
          <w:sz w:val="28"/>
          <w:szCs w:val="28"/>
        </w:rPr>
        <w:t xml:space="preserve">, </w:t>
      </w:r>
      <w:r w:rsidRPr="003C7F48">
        <w:rPr>
          <w:color w:val="DCDCAA"/>
          <w:sz w:val="28"/>
          <w:szCs w:val="28"/>
        </w:rPr>
        <w:t>setY0</w:t>
      </w:r>
      <w:r w:rsidRPr="003C7F48">
        <w:rPr>
          <w:color w:val="CCCCCC"/>
          <w:sz w:val="28"/>
          <w:szCs w:val="28"/>
        </w:rPr>
        <w:t xml:space="preserve">] </w:t>
      </w:r>
      <w:r w:rsidRPr="003C7F48">
        <w:rPr>
          <w:color w:val="D4D4D4"/>
          <w:sz w:val="28"/>
          <w:szCs w:val="28"/>
        </w:rPr>
        <w:t>=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DCDCAA"/>
          <w:sz w:val="28"/>
          <w:szCs w:val="28"/>
        </w:rPr>
        <w:t>useState</w:t>
      </w:r>
      <w:r w:rsidRPr="003C7F48">
        <w:rPr>
          <w:color w:val="CCCCCC"/>
          <w:sz w:val="28"/>
          <w:szCs w:val="28"/>
        </w:rPr>
        <w:t>(</w:t>
      </w:r>
      <w:r w:rsidRPr="003C7F48">
        <w:rPr>
          <w:color w:val="B5CEA8"/>
          <w:sz w:val="28"/>
          <w:szCs w:val="28"/>
        </w:rPr>
        <w:t>300</w:t>
      </w:r>
      <w:r w:rsidRPr="003C7F48">
        <w:rPr>
          <w:color w:val="CCCCCC"/>
          <w:sz w:val="28"/>
          <w:szCs w:val="28"/>
        </w:rPr>
        <w:t>);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 xml:space="preserve">  </w:t>
      </w:r>
      <w:r w:rsidRPr="003C7F48">
        <w:rPr>
          <w:color w:val="569CD6"/>
          <w:sz w:val="28"/>
          <w:szCs w:val="28"/>
        </w:rPr>
        <w:t>const</w:t>
      </w:r>
      <w:r w:rsidRPr="003C7F48">
        <w:rPr>
          <w:color w:val="CCCCCC"/>
          <w:sz w:val="28"/>
          <w:szCs w:val="28"/>
        </w:rPr>
        <w:t xml:space="preserve"> [</w:t>
      </w:r>
      <w:r w:rsidRPr="003C7F48">
        <w:rPr>
          <w:color w:val="4FC1FF"/>
          <w:sz w:val="28"/>
          <w:szCs w:val="28"/>
        </w:rPr>
        <w:t>angle</w:t>
      </w:r>
      <w:r w:rsidRPr="003C7F48">
        <w:rPr>
          <w:color w:val="CCCCCC"/>
          <w:sz w:val="28"/>
          <w:szCs w:val="28"/>
        </w:rPr>
        <w:t xml:space="preserve">, </w:t>
      </w:r>
      <w:r w:rsidRPr="003C7F48">
        <w:rPr>
          <w:color w:val="DCDCAA"/>
          <w:sz w:val="28"/>
          <w:szCs w:val="28"/>
        </w:rPr>
        <w:t>setAngle</w:t>
      </w:r>
      <w:r w:rsidRPr="003C7F48">
        <w:rPr>
          <w:color w:val="CCCCCC"/>
          <w:sz w:val="28"/>
          <w:szCs w:val="28"/>
        </w:rPr>
        <w:t xml:space="preserve">] </w:t>
      </w:r>
      <w:r w:rsidRPr="003C7F48">
        <w:rPr>
          <w:color w:val="D4D4D4"/>
          <w:sz w:val="28"/>
          <w:szCs w:val="28"/>
        </w:rPr>
        <w:t>=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DCDCAA"/>
          <w:sz w:val="28"/>
          <w:szCs w:val="28"/>
        </w:rPr>
        <w:t>useState</w:t>
      </w:r>
      <w:r w:rsidRPr="003C7F48">
        <w:rPr>
          <w:color w:val="CCCCCC"/>
          <w:sz w:val="28"/>
          <w:szCs w:val="28"/>
        </w:rPr>
        <w:t>(</w:t>
      </w:r>
      <w:r w:rsidRPr="003C7F48">
        <w:rPr>
          <w:color w:val="B5CEA8"/>
          <w:sz w:val="28"/>
          <w:szCs w:val="28"/>
        </w:rPr>
        <w:t>45</w:t>
      </w:r>
      <w:r w:rsidRPr="003C7F48">
        <w:rPr>
          <w:color w:val="CCCCCC"/>
          <w:sz w:val="28"/>
          <w:szCs w:val="28"/>
        </w:rPr>
        <w:t>);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 xml:space="preserve">  </w:t>
      </w:r>
      <w:r w:rsidRPr="003C7F48">
        <w:rPr>
          <w:color w:val="569CD6"/>
          <w:sz w:val="28"/>
          <w:szCs w:val="28"/>
        </w:rPr>
        <w:t>const</w:t>
      </w:r>
      <w:r w:rsidRPr="003C7F48">
        <w:rPr>
          <w:color w:val="CCCCCC"/>
          <w:sz w:val="28"/>
          <w:szCs w:val="28"/>
        </w:rPr>
        <w:t xml:space="preserve"> [</w:t>
      </w:r>
      <w:r w:rsidRPr="003C7F48">
        <w:rPr>
          <w:color w:val="4FC1FF"/>
          <w:sz w:val="28"/>
          <w:szCs w:val="28"/>
        </w:rPr>
        <w:t>velocity</w:t>
      </w:r>
      <w:r w:rsidRPr="003C7F48">
        <w:rPr>
          <w:color w:val="CCCCCC"/>
          <w:sz w:val="28"/>
          <w:szCs w:val="28"/>
        </w:rPr>
        <w:t xml:space="preserve">, </w:t>
      </w:r>
      <w:r w:rsidRPr="003C7F48">
        <w:rPr>
          <w:color w:val="DCDCAA"/>
          <w:sz w:val="28"/>
          <w:szCs w:val="28"/>
        </w:rPr>
        <w:t>setVelocity</w:t>
      </w:r>
      <w:r w:rsidRPr="003C7F48">
        <w:rPr>
          <w:color w:val="CCCCCC"/>
          <w:sz w:val="28"/>
          <w:szCs w:val="28"/>
        </w:rPr>
        <w:t xml:space="preserve">] </w:t>
      </w:r>
      <w:r w:rsidRPr="003C7F48">
        <w:rPr>
          <w:color w:val="D4D4D4"/>
          <w:sz w:val="28"/>
          <w:szCs w:val="28"/>
        </w:rPr>
        <w:t>=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DCDCAA"/>
          <w:sz w:val="28"/>
          <w:szCs w:val="28"/>
        </w:rPr>
        <w:t>useState</w:t>
      </w:r>
      <w:r w:rsidRPr="003C7F48">
        <w:rPr>
          <w:color w:val="CCCCCC"/>
          <w:sz w:val="28"/>
          <w:szCs w:val="28"/>
        </w:rPr>
        <w:t>(</w:t>
      </w:r>
      <w:r w:rsidRPr="003C7F48">
        <w:rPr>
          <w:color w:val="B5CEA8"/>
          <w:sz w:val="28"/>
          <w:szCs w:val="28"/>
        </w:rPr>
        <w:t>50</w:t>
      </w:r>
      <w:r w:rsidRPr="003C7F48">
        <w:rPr>
          <w:color w:val="CCCCCC"/>
          <w:sz w:val="28"/>
          <w:szCs w:val="28"/>
        </w:rPr>
        <w:t>);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 xml:space="preserve">  </w:t>
      </w:r>
      <w:r w:rsidRPr="003C7F48">
        <w:rPr>
          <w:color w:val="569CD6"/>
          <w:sz w:val="28"/>
          <w:szCs w:val="28"/>
        </w:rPr>
        <w:t>const</w:t>
      </w:r>
      <w:r w:rsidRPr="003C7F48">
        <w:rPr>
          <w:color w:val="CCCCCC"/>
          <w:sz w:val="28"/>
          <w:szCs w:val="28"/>
        </w:rPr>
        <w:t xml:space="preserve"> [</w:t>
      </w:r>
      <w:r w:rsidRPr="003C7F48">
        <w:rPr>
          <w:color w:val="4FC1FF"/>
          <w:sz w:val="28"/>
          <w:szCs w:val="28"/>
        </w:rPr>
        <w:t>acceleration</w:t>
      </w:r>
      <w:r w:rsidRPr="003C7F48">
        <w:rPr>
          <w:color w:val="CCCCCC"/>
          <w:sz w:val="28"/>
          <w:szCs w:val="28"/>
        </w:rPr>
        <w:t xml:space="preserve">, </w:t>
      </w:r>
      <w:r w:rsidRPr="003C7F48">
        <w:rPr>
          <w:color w:val="DCDCAA"/>
          <w:sz w:val="28"/>
          <w:szCs w:val="28"/>
        </w:rPr>
        <w:t>setAcceleration</w:t>
      </w:r>
      <w:r w:rsidRPr="003C7F48">
        <w:rPr>
          <w:color w:val="CCCCCC"/>
          <w:sz w:val="28"/>
          <w:szCs w:val="28"/>
        </w:rPr>
        <w:t xml:space="preserve">] </w:t>
      </w:r>
      <w:r w:rsidRPr="003C7F48">
        <w:rPr>
          <w:color w:val="D4D4D4"/>
          <w:sz w:val="28"/>
          <w:szCs w:val="28"/>
        </w:rPr>
        <w:t>=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DCDCAA"/>
          <w:sz w:val="28"/>
          <w:szCs w:val="28"/>
        </w:rPr>
        <w:t>useState</w:t>
      </w:r>
      <w:r w:rsidRPr="003C7F48">
        <w:rPr>
          <w:color w:val="CCCCCC"/>
          <w:sz w:val="28"/>
          <w:szCs w:val="28"/>
        </w:rPr>
        <w:t>(</w:t>
      </w:r>
      <w:r w:rsidRPr="003C7F48">
        <w:rPr>
          <w:color w:val="B5CEA8"/>
          <w:sz w:val="28"/>
          <w:szCs w:val="28"/>
        </w:rPr>
        <w:t>0</w:t>
      </w:r>
      <w:r w:rsidRPr="003C7F48">
        <w:rPr>
          <w:color w:val="CCCCCC"/>
          <w:sz w:val="28"/>
          <w:szCs w:val="28"/>
        </w:rPr>
        <w:t>);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 xml:space="preserve">  </w:t>
      </w:r>
      <w:r w:rsidRPr="003C7F48">
        <w:rPr>
          <w:color w:val="569CD6"/>
          <w:sz w:val="28"/>
          <w:szCs w:val="28"/>
        </w:rPr>
        <w:t>const</w:t>
      </w:r>
      <w:r w:rsidRPr="003C7F48">
        <w:rPr>
          <w:color w:val="CCCCCC"/>
          <w:sz w:val="28"/>
          <w:szCs w:val="28"/>
        </w:rPr>
        <w:t xml:space="preserve"> [</w:t>
      </w:r>
      <w:r w:rsidRPr="003C7F48">
        <w:rPr>
          <w:color w:val="4FC1FF"/>
          <w:sz w:val="28"/>
          <w:szCs w:val="28"/>
        </w:rPr>
        <w:t>color</w:t>
      </w:r>
      <w:r w:rsidRPr="003C7F48">
        <w:rPr>
          <w:color w:val="CCCCCC"/>
          <w:sz w:val="28"/>
          <w:szCs w:val="28"/>
        </w:rPr>
        <w:t xml:space="preserve">, </w:t>
      </w:r>
      <w:r w:rsidRPr="003C7F48">
        <w:rPr>
          <w:color w:val="DCDCAA"/>
          <w:sz w:val="28"/>
          <w:szCs w:val="28"/>
        </w:rPr>
        <w:t>setColor</w:t>
      </w:r>
      <w:r w:rsidRPr="003C7F48">
        <w:rPr>
          <w:color w:val="CCCCCC"/>
          <w:sz w:val="28"/>
          <w:szCs w:val="28"/>
        </w:rPr>
        <w:t xml:space="preserve">] </w:t>
      </w:r>
      <w:r w:rsidRPr="003C7F48">
        <w:rPr>
          <w:color w:val="D4D4D4"/>
          <w:sz w:val="28"/>
          <w:szCs w:val="28"/>
        </w:rPr>
        <w:t>=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DCDCAA"/>
          <w:sz w:val="28"/>
          <w:szCs w:val="28"/>
        </w:rPr>
        <w:t>useState</w:t>
      </w:r>
      <w:r w:rsidRPr="003C7F48">
        <w:rPr>
          <w:color w:val="CCCCCC"/>
          <w:sz w:val="28"/>
          <w:szCs w:val="28"/>
        </w:rPr>
        <w:t>(</w:t>
      </w:r>
      <w:r w:rsidRPr="003C7F48">
        <w:rPr>
          <w:color w:val="CE9178"/>
          <w:sz w:val="28"/>
          <w:szCs w:val="28"/>
        </w:rPr>
        <w:t>"red"</w:t>
      </w:r>
      <w:r w:rsidRPr="003C7F48">
        <w:rPr>
          <w:color w:val="CCCCCC"/>
          <w:sz w:val="28"/>
          <w:szCs w:val="28"/>
        </w:rPr>
        <w:t>);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 xml:space="preserve">  </w:t>
      </w:r>
      <w:r w:rsidRPr="003C7F48">
        <w:rPr>
          <w:color w:val="DCDCAA"/>
          <w:sz w:val="28"/>
          <w:szCs w:val="28"/>
        </w:rPr>
        <w:t>useEffect</w:t>
      </w:r>
      <w:r w:rsidRPr="003C7F48">
        <w:rPr>
          <w:color w:val="CCCCCC"/>
          <w:sz w:val="28"/>
          <w:szCs w:val="28"/>
        </w:rPr>
        <w:t xml:space="preserve">(() </w:t>
      </w:r>
      <w:r w:rsidRPr="003C7F48">
        <w:rPr>
          <w:color w:val="569CD6"/>
          <w:sz w:val="28"/>
          <w:szCs w:val="28"/>
        </w:rPr>
        <w:t>=&gt;</w:t>
      </w:r>
      <w:r w:rsidRPr="003C7F48">
        <w:rPr>
          <w:color w:val="CCCCCC"/>
          <w:sz w:val="28"/>
          <w:szCs w:val="28"/>
        </w:rPr>
        <w:t xml:space="preserve"> {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 xml:space="preserve">    </w:t>
      </w:r>
      <w:r w:rsidRPr="003C7F48">
        <w:rPr>
          <w:color w:val="DCDCAA"/>
          <w:sz w:val="28"/>
          <w:szCs w:val="28"/>
        </w:rPr>
        <w:t>drawTrajectory</w:t>
      </w:r>
      <w:r w:rsidRPr="003C7F48">
        <w:rPr>
          <w:color w:val="CCCCCC"/>
          <w:sz w:val="28"/>
          <w:szCs w:val="28"/>
        </w:rPr>
        <w:t>();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 xml:space="preserve">  }, [</w:t>
      </w:r>
      <w:r w:rsidRPr="003C7F48">
        <w:rPr>
          <w:color w:val="4FC1FF"/>
          <w:sz w:val="28"/>
          <w:szCs w:val="28"/>
        </w:rPr>
        <w:t>x0</w:t>
      </w:r>
      <w:r w:rsidRPr="003C7F48">
        <w:rPr>
          <w:color w:val="CCCCCC"/>
          <w:sz w:val="28"/>
          <w:szCs w:val="28"/>
        </w:rPr>
        <w:t xml:space="preserve">, </w:t>
      </w:r>
      <w:r w:rsidRPr="003C7F48">
        <w:rPr>
          <w:color w:val="4FC1FF"/>
          <w:sz w:val="28"/>
          <w:szCs w:val="28"/>
        </w:rPr>
        <w:t>y0</w:t>
      </w:r>
      <w:r w:rsidRPr="003C7F48">
        <w:rPr>
          <w:color w:val="CCCCCC"/>
          <w:sz w:val="28"/>
          <w:szCs w:val="28"/>
        </w:rPr>
        <w:t xml:space="preserve">, </w:t>
      </w:r>
      <w:r w:rsidRPr="003C7F48">
        <w:rPr>
          <w:color w:val="4FC1FF"/>
          <w:sz w:val="28"/>
          <w:szCs w:val="28"/>
        </w:rPr>
        <w:t>angle</w:t>
      </w:r>
      <w:r w:rsidRPr="003C7F48">
        <w:rPr>
          <w:color w:val="CCCCCC"/>
          <w:sz w:val="28"/>
          <w:szCs w:val="28"/>
        </w:rPr>
        <w:t xml:space="preserve">, </w:t>
      </w:r>
      <w:r w:rsidRPr="003C7F48">
        <w:rPr>
          <w:color w:val="4FC1FF"/>
          <w:sz w:val="28"/>
          <w:szCs w:val="28"/>
        </w:rPr>
        <w:t>velocity</w:t>
      </w:r>
      <w:r w:rsidRPr="003C7F48">
        <w:rPr>
          <w:color w:val="CCCCCC"/>
          <w:sz w:val="28"/>
          <w:szCs w:val="28"/>
        </w:rPr>
        <w:t xml:space="preserve">, </w:t>
      </w:r>
      <w:r w:rsidRPr="003C7F48">
        <w:rPr>
          <w:color w:val="4FC1FF"/>
          <w:sz w:val="28"/>
          <w:szCs w:val="28"/>
        </w:rPr>
        <w:t>acceleration</w:t>
      </w:r>
      <w:r w:rsidRPr="003C7F48">
        <w:rPr>
          <w:color w:val="CCCCCC"/>
          <w:sz w:val="28"/>
          <w:szCs w:val="28"/>
        </w:rPr>
        <w:t xml:space="preserve">, </w:t>
      </w:r>
      <w:r w:rsidRPr="003C7F48">
        <w:rPr>
          <w:color w:val="4FC1FF"/>
          <w:sz w:val="28"/>
          <w:szCs w:val="28"/>
        </w:rPr>
        <w:t>color</w:t>
      </w:r>
      <w:r w:rsidRPr="003C7F48">
        <w:rPr>
          <w:color w:val="CCCCCC"/>
          <w:sz w:val="28"/>
          <w:szCs w:val="28"/>
        </w:rPr>
        <w:t>]);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 xml:space="preserve">  </w:t>
      </w:r>
      <w:r w:rsidRPr="003C7F48">
        <w:rPr>
          <w:color w:val="569CD6"/>
          <w:sz w:val="28"/>
          <w:szCs w:val="28"/>
        </w:rPr>
        <w:t>const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DCDCAA"/>
          <w:sz w:val="28"/>
          <w:szCs w:val="28"/>
        </w:rPr>
        <w:t>drawTrajectory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D4D4D4"/>
          <w:sz w:val="28"/>
          <w:szCs w:val="28"/>
        </w:rPr>
        <w:t>=</w:t>
      </w:r>
      <w:r w:rsidRPr="003C7F48">
        <w:rPr>
          <w:color w:val="CCCCCC"/>
          <w:sz w:val="28"/>
          <w:szCs w:val="28"/>
        </w:rPr>
        <w:t xml:space="preserve"> () </w:t>
      </w:r>
      <w:r w:rsidRPr="003C7F48">
        <w:rPr>
          <w:color w:val="569CD6"/>
          <w:sz w:val="28"/>
          <w:szCs w:val="28"/>
        </w:rPr>
        <w:t>=&gt;</w:t>
      </w:r>
      <w:r w:rsidRPr="003C7F48">
        <w:rPr>
          <w:color w:val="CCCCCC"/>
          <w:sz w:val="28"/>
          <w:szCs w:val="28"/>
        </w:rPr>
        <w:t xml:space="preserve"> {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 xml:space="preserve">    </w:t>
      </w:r>
      <w:r w:rsidRPr="003C7F48">
        <w:rPr>
          <w:color w:val="569CD6"/>
          <w:sz w:val="28"/>
          <w:szCs w:val="28"/>
        </w:rPr>
        <w:t>const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4FC1FF"/>
          <w:sz w:val="28"/>
          <w:szCs w:val="28"/>
        </w:rPr>
        <w:t>svg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D4D4D4"/>
          <w:sz w:val="28"/>
          <w:szCs w:val="28"/>
        </w:rPr>
        <w:t>=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9CDCFE"/>
          <w:sz w:val="28"/>
          <w:szCs w:val="28"/>
        </w:rPr>
        <w:t>d3</w:t>
      </w:r>
      <w:r w:rsidRPr="003C7F48">
        <w:rPr>
          <w:color w:val="CCCCCC"/>
          <w:sz w:val="28"/>
          <w:szCs w:val="28"/>
        </w:rPr>
        <w:t>.</w:t>
      </w:r>
      <w:r w:rsidRPr="003C7F48">
        <w:rPr>
          <w:color w:val="DCDCAA"/>
          <w:sz w:val="28"/>
          <w:szCs w:val="28"/>
        </w:rPr>
        <w:t>select</w:t>
      </w:r>
      <w:r w:rsidRPr="003C7F48">
        <w:rPr>
          <w:color w:val="CCCCCC"/>
          <w:sz w:val="28"/>
          <w:szCs w:val="28"/>
        </w:rPr>
        <w:t>(</w:t>
      </w:r>
      <w:r w:rsidRPr="003C7F48">
        <w:rPr>
          <w:color w:val="4FC1FF"/>
          <w:sz w:val="28"/>
          <w:szCs w:val="28"/>
        </w:rPr>
        <w:t>svgRef</w:t>
      </w:r>
      <w:r w:rsidRPr="003C7F48">
        <w:rPr>
          <w:color w:val="CCCCCC"/>
          <w:sz w:val="28"/>
          <w:szCs w:val="28"/>
        </w:rPr>
        <w:t>.</w:t>
      </w:r>
      <w:r w:rsidRPr="003C7F48">
        <w:rPr>
          <w:color w:val="9CDCFE"/>
          <w:sz w:val="28"/>
          <w:szCs w:val="28"/>
        </w:rPr>
        <w:t>current</w:t>
      </w:r>
      <w:r w:rsidRPr="003C7F48">
        <w:rPr>
          <w:color w:val="CCCCCC"/>
          <w:sz w:val="28"/>
          <w:szCs w:val="28"/>
        </w:rPr>
        <w:t>);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 xml:space="preserve">    </w:t>
      </w:r>
      <w:r w:rsidRPr="003C7F48">
        <w:rPr>
          <w:color w:val="4FC1FF"/>
          <w:sz w:val="28"/>
          <w:szCs w:val="28"/>
        </w:rPr>
        <w:t>svg</w:t>
      </w:r>
      <w:r w:rsidRPr="003C7F48">
        <w:rPr>
          <w:color w:val="CCCCCC"/>
          <w:sz w:val="28"/>
          <w:szCs w:val="28"/>
        </w:rPr>
        <w:t>.</w:t>
      </w:r>
      <w:r w:rsidRPr="003C7F48">
        <w:rPr>
          <w:color w:val="DCDCAA"/>
          <w:sz w:val="28"/>
          <w:szCs w:val="28"/>
        </w:rPr>
        <w:t>selectAll</w:t>
      </w:r>
      <w:r w:rsidRPr="003C7F48">
        <w:rPr>
          <w:color w:val="CCCCCC"/>
          <w:sz w:val="28"/>
          <w:szCs w:val="28"/>
        </w:rPr>
        <w:t>(</w:t>
      </w:r>
      <w:r w:rsidRPr="003C7F48">
        <w:rPr>
          <w:color w:val="CE9178"/>
          <w:sz w:val="28"/>
          <w:szCs w:val="28"/>
        </w:rPr>
        <w:t>"*"</w:t>
      </w:r>
      <w:r w:rsidRPr="003C7F48">
        <w:rPr>
          <w:color w:val="CCCCCC"/>
          <w:sz w:val="28"/>
          <w:szCs w:val="28"/>
        </w:rPr>
        <w:t>).</w:t>
      </w:r>
      <w:r w:rsidRPr="003C7F48">
        <w:rPr>
          <w:color w:val="DCDCAA"/>
          <w:sz w:val="28"/>
          <w:szCs w:val="28"/>
        </w:rPr>
        <w:t>remove</w:t>
      </w:r>
      <w:r w:rsidRPr="003C7F48">
        <w:rPr>
          <w:color w:val="CCCCCC"/>
          <w:sz w:val="28"/>
          <w:szCs w:val="28"/>
        </w:rPr>
        <w:t>();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 xml:space="preserve">    </w:t>
      </w:r>
      <w:r w:rsidRPr="003C7F48">
        <w:rPr>
          <w:color w:val="569CD6"/>
          <w:sz w:val="28"/>
          <w:szCs w:val="28"/>
        </w:rPr>
        <w:t>const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4FC1FF"/>
          <w:sz w:val="28"/>
          <w:szCs w:val="28"/>
        </w:rPr>
        <w:t>width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D4D4D4"/>
          <w:sz w:val="28"/>
          <w:szCs w:val="28"/>
        </w:rPr>
        <w:t>=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B5CEA8"/>
          <w:sz w:val="28"/>
          <w:szCs w:val="28"/>
        </w:rPr>
        <w:t>600</w:t>
      </w:r>
      <w:r w:rsidRPr="003C7F48">
        <w:rPr>
          <w:color w:val="CCCCCC"/>
          <w:sz w:val="28"/>
          <w:szCs w:val="28"/>
        </w:rPr>
        <w:t>;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 xml:space="preserve">    </w:t>
      </w:r>
      <w:r w:rsidRPr="003C7F48">
        <w:rPr>
          <w:color w:val="569CD6"/>
          <w:sz w:val="28"/>
          <w:szCs w:val="28"/>
        </w:rPr>
        <w:t>const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4FC1FF"/>
          <w:sz w:val="28"/>
          <w:szCs w:val="28"/>
        </w:rPr>
        <w:t>height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D4D4D4"/>
          <w:sz w:val="28"/>
          <w:szCs w:val="28"/>
        </w:rPr>
        <w:t>=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B5CEA8"/>
          <w:sz w:val="28"/>
          <w:szCs w:val="28"/>
        </w:rPr>
        <w:t>400</w:t>
      </w:r>
      <w:r w:rsidRPr="003C7F48">
        <w:rPr>
          <w:color w:val="CCCCCC"/>
          <w:sz w:val="28"/>
          <w:szCs w:val="28"/>
        </w:rPr>
        <w:t>;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 xml:space="preserve">    </w:t>
      </w:r>
      <w:r w:rsidRPr="003C7F48">
        <w:rPr>
          <w:color w:val="569CD6"/>
          <w:sz w:val="28"/>
          <w:szCs w:val="28"/>
        </w:rPr>
        <w:t>const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4FC1FF"/>
          <w:sz w:val="28"/>
          <w:szCs w:val="28"/>
        </w:rPr>
        <w:t>radianAngle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D4D4D4"/>
          <w:sz w:val="28"/>
          <w:szCs w:val="28"/>
        </w:rPr>
        <w:t>=</w:t>
      </w:r>
      <w:r w:rsidRPr="003C7F48">
        <w:rPr>
          <w:color w:val="CCCCCC"/>
          <w:sz w:val="28"/>
          <w:szCs w:val="28"/>
        </w:rPr>
        <w:t xml:space="preserve"> (</w:t>
      </w:r>
      <w:r w:rsidRPr="003C7F48">
        <w:rPr>
          <w:color w:val="4FC1FF"/>
          <w:sz w:val="28"/>
          <w:szCs w:val="28"/>
        </w:rPr>
        <w:t>angle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D4D4D4"/>
          <w:sz w:val="28"/>
          <w:szCs w:val="28"/>
        </w:rPr>
        <w:t>*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9CDCFE"/>
          <w:sz w:val="28"/>
          <w:szCs w:val="28"/>
        </w:rPr>
        <w:t>Math</w:t>
      </w:r>
      <w:r w:rsidRPr="003C7F48">
        <w:rPr>
          <w:color w:val="CCCCCC"/>
          <w:sz w:val="28"/>
          <w:szCs w:val="28"/>
        </w:rPr>
        <w:t>.</w:t>
      </w:r>
      <w:r w:rsidRPr="003C7F48">
        <w:rPr>
          <w:color w:val="4FC1FF"/>
          <w:sz w:val="28"/>
          <w:szCs w:val="28"/>
        </w:rPr>
        <w:t>PI</w:t>
      </w:r>
      <w:r w:rsidRPr="003C7F48">
        <w:rPr>
          <w:color w:val="CCCCCC"/>
          <w:sz w:val="28"/>
          <w:szCs w:val="28"/>
        </w:rPr>
        <w:t xml:space="preserve">) </w:t>
      </w:r>
      <w:r w:rsidRPr="003C7F48">
        <w:rPr>
          <w:color w:val="D4D4D4"/>
          <w:sz w:val="28"/>
          <w:szCs w:val="28"/>
        </w:rPr>
        <w:t>/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B5CEA8"/>
          <w:sz w:val="28"/>
          <w:szCs w:val="28"/>
        </w:rPr>
        <w:t>180</w:t>
      </w:r>
      <w:r w:rsidRPr="003C7F48">
        <w:rPr>
          <w:color w:val="CCCCCC"/>
          <w:sz w:val="28"/>
          <w:szCs w:val="28"/>
        </w:rPr>
        <w:t>;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 xml:space="preserve">    </w:t>
      </w:r>
      <w:r w:rsidRPr="003C7F48">
        <w:rPr>
          <w:color w:val="569CD6"/>
          <w:sz w:val="28"/>
          <w:szCs w:val="28"/>
        </w:rPr>
        <w:t>let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9CDCFE"/>
          <w:sz w:val="28"/>
          <w:szCs w:val="28"/>
        </w:rPr>
        <w:t>t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D4D4D4"/>
          <w:sz w:val="28"/>
          <w:szCs w:val="28"/>
        </w:rPr>
        <w:t>=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B5CEA8"/>
          <w:sz w:val="28"/>
          <w:szCs w:val="28"/>
        </w:rPr>
        <w:t>0</w:t>
      </w:r>
      <w:r w:rsidRPr="003C7F48">
        <w:rPr>
          <w:color w:val="CCCCCC"/>
          <w:sz w:val="28"/>
          <w:szCs w:val="28"/>
        </w:rPr>
        <w:t>;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 xml:space="preserve">    </w:t>
      </w:r>
      <w:r w:rsidRPr="003C7F48">
        <w:rPr>
          <w:color w:val="569CD6"/>
          <w:sz w:val="28"/>
          <w:szCs w:val="28"/>
        </w:rPr>
        <w:t>let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9CDCFE"/>
          <w:sz w:val="28"/>
          <w:szCs w:val="28"/>
        </w:rPr>
        <w:t>x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D4D4D4"/>
          <w:sz w:val="28"/>
          <w:szCs w:val="28"/>
        </w:rPr>
        <w:t>=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4FC1FF"/>
          <w:sz w:val="28"/>
          <w:szCs w:val="28"/>
        </w:rPr>
        <w:t>x0</w:t>
      </w:r>
      <w:r w:rsidRPr="003C7F48">
        <w:rPr>
          <w:color w:val="CCCCCC"/>
          <w:sz w:val="28"/>
          <w:szCs w:val="28"/>
        </w:rPr>
        <w:t>;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 xml:space="preserve">    </w:t>
      </w:r>
      <w:r w:rsidRPr="003C7F48">
        <w:rPr>
          <w:color w:val="569CD6"/>
          <w:sz w:val="28"/>
          <w:szCs w:val="28"/>
        </w:rPr>
        <w:t>let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9CDCFE"/>
          <w:sz w:val="28"/>
          <w:szCs w:val="28"/>
        </w:rPr>
        <w:t>y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D4D4D4"/>
          <w:sz w:val="28"/>
          <w:szCs w:val="28"/>
        </w:rPr>
        <w:t>=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4FC1FF"/>
          <w:sz w:val="28"/>
          <w:szCs w:val="28"/>
        </w:rPr>
        <w:t>y0</w:t>
      </w:r>
      <w:r w:rsidRPr="003C7F48">
        <w:rPr>
          <w:color w:val="CCCCCC"/>
          <w:sz w:val="28"/>
          <w:szCs w:val="28"/>
        </w:rPr>
        <w:t>;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 xml:space="preserve">    </w:t>
      </w:r>
      <w:r w:rsidRPr="003C7F48">
        <w:rPr>
          <w:color w:val="569CD6"/>
          <w:sz w:val="28"/>
          <w:szCs w:val="28"/>
        </w:rPr>
        <w:t>const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4FC1FF"/>
          <w:sz w:val="28"/>
          <w:szCs w:val="28"/>
        </w:rPr>
        <w:t>points</w:t>
      </w:r>
      <w:r w:rsidRPr="003C7F48">
        <w:rPr>
          <w:color w:val="D4D4D4"/>
          <w:sz w:val="28"/>
          <w:szCs w:val="28"/>
        </w:rPr>
        <w:t>:</w:t>
      </w:r>
      <w:r w:rsidRPr="003C7F48">
        <w:rPr>
          <w:color w:val="CCCCCC"/>
          <w:sz w:val="28"/>
          <w:szCs w:val="28"/>
        </w:rPr>
        <w:t xml:space="preserve"> [</w:t>
      </w:r>
      <w:r w:rsidRPr="003C7F48">
        <w:rPr>
          <w:color w:val="4EC9B0"/>
          <w:sz w:val="28"/>
          <w:szCs w:val="28"/>
        </w:rPr>
        <w:t>number</w:t>
      </w:r>
      <w:r w:rsidRPr="003C7F48">
        <w:rPr>
          <w:color w:val="CCCCCC"/>
          <w:sz w:val="28"/>
          <w:szCs w:val="28"/>
        </w:rPr>
        <w:t xml:space="preserve">, </w:t>
      </w:r>
      <w:r w:rsidRPr="003C7F48">
        <w:rPr>
          <w:color w:val="4EC9B0"/>
          <w:sz w:val="28"/>
          <w:szCs w:val="28"/>
        </w:rPr>
        <w:t>number</w:t>
      </w:r>
      <w:r w:rsidRPr="003C7F48">
        <w:rPr>
          <w:color w:val="CCCCCC"/>
          <w:sz w:val="28"/>
          <w:szCs w:val="28"/>
        </w:rPr>
        <w:t xml:space="preserve">][] </w:t>
      </w:r>
      <w:r w:rsidRPr="003C7F48">
        <w:rPr>
          <w:color w:val="D4D4D4"/>
          <w:sz w:val="28"/>
          <w:szCs w:val="28"/>
        </w:rPr>
        <w:t>=</w:t>
      </w:r>
      <w:r w:rsidRPr="003C7F48">
        <w:rPr>
          <w:color w:val="CCCCCC"/>
          <w:sz w:val="28"/>
          <w:szCs w:val="28"/>
        </w:rPr>
        <w:t xml:space="preserve"> [];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 xml:space="preserve">    </w:t>
      </w:r>
      <w:r w:rsidRPr="003C7F48">
        <w:rPr>
          <w:color w:val="C586C0"/>
          <w:sz w:val="28"/>
          <w:szCs w:val="28"/>
        </w:rPr>
        <w:t>while</w:t>
      </w:r>
      <w:r w:rsidRPr="003C7F48">
        <w:rPr>
          <w:color w:val="CCCCCC"/>
          <w:sz w:val="28"/>
          <w:szCs w:val="28"/>
        </w:rPr>
        <w:t xml:space="preserve"> (</w:t>
      </w:r>
      <w:r w:rsidRPr="003C7F48">
        <w:rPr>
          <w:color w:val="9CDCFE"/>
          <w:sz w:val="28"/>
          <w:szCs w:val="28"/>
        </w:rPr>
        <w:t>y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D4D4D4"/>
          <w:sz w:val="28"/>
          <w:szCs w:val="28"/>
        </w:rPr>
        <w:t>&lt;=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4FC1FF"/>
          <w:sz w:val="28"/>
          <w:szCs w:val="28"/>
        </w:rPr>
        <w:t>height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D4D4D4"/>
          <w:sz w:val="28"/>
          <w:szCs w:val="28"/>
        </w:rPr>
        <w:t>&amp;&amp;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9CDCFE"/>
          <w:sz w:val="28"/>
          <w:szCs w:val="28"/>
        </w:rPr>
        <w:t>x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D4D4D4"/>
          <w:sz w:val="28"/>
          <w:szCs w:val="28"/>
        </w:rPr>
        <w:t>&lt;=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4FC1FF"/>
          <w:sz w:val="28"/>
          <w:szCs w:val="28"/>
        </w:rPr>
        <w:t>width</w:t>
      </w:r>
      <w:r w:rsidRPr="003C7F48">
        <w:rPr>
          <w:color w:val="CCCCCC"/>
          <w:sz w:val="28"/>
          <w:szCs w:val="28"/>
        </w:rPr>
        <w:t>) {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 xml:space="preserve">      </w:t>
      </w:r>
      <w:r w:rsidRPr="003C7F48">
        <w:rPr>
          <w:color w:val="9CDCFE"/>
          <w:sz w:val="28"/>
          <w:szCs w:val="28"/>
        </w:rPr>
        <w:t>x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D4D4D4"/>
          <w:sz w:val="28"/>
          <w:szCs w:val="28"/>
        </w:rPr>
        <w:t>=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4FC1FF"/>
          <w:sz w:val="28"/>
          <w:szCs w:val="28"/>
        </w:rPr>
        <w:t>x0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D4D4D4"/>
          <w:sz w:val="28"/>
          <w:szCs w:val="28"/>
        </w:rPr>
        <w:t>+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4FC1FF"/>
          <w:sz w:val="28"/>
          <w:szCs w:val="28"/>
        </w:rPr>
        <w:t>velocity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D4D4D4"/>
          <w:sz w:val="28"/>
          <w:szCs w:val="28"/>
        </w:rPr>
        <w:t>*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9CDCFE"/>
          <w:sz w:val="28"/>
          <w:szCs w:val="28"/>
        </w:rPr>
        <w:t>Math</w:t>
      </w:r>
      <w:r w:rsidRPr="003C7F48">
        <w:rPr>
          <w:color w:val="CCCCCC"/>
          <w:sz w:val="28"/>
          <w:szCs w:val="28"/>
        </w:rPr>
        <w:t>.</w:t>
      </w:r>
      <w:r w:rsidRPr="003C7F48">
        <w:rPr>
          <w:color w:val="DCDCAA"/>
          <w:sz w:val="28"/>
          <w:szCs w:val="28"/>
        </w:rPr>
        <w:t>cos</w:t>
      </w:r>
      <w:r w:rsidRPr="003C7F48">
        <w:rPr>
          <w:color w:val="CCCCCC"/>
          <w:sz w:val="28"/>
          <w:szCs w:val="28"/>
        </w:rPr>
        <w:t>(</w:t>
      </w:r>
      <w:r w:rsidRPr="003C7F48">
        <w:rPr>
          <w:color w:val="4FC1FF"/>
          <w:sz w:val="28"/>
          <w:szCs w:val="28"/>
        </w:rPr>
        <w:t>radianAngle</w:t>
      </w:r>
      <w:r w:rsidRPr="003C7F48">
        <w:rPr>
          <w:color w:val="CCCCCC"/>
          <w:sz w:val="28"/>
          <w:szCs w:val="28"/>
        </w:rPr>
        <w:t xml:space="preserve">) </w:t>
      </w:r>
      <w:r w:rsidRPr="003C7F48">
        <w:rPr>
          <w:color w:val="D4D4D4"/>
          <w:sz w:val="28"/>
          <w:szCs w:val="28"/>
        </w:rPr>
        <w:t>*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9CDCFE"/>
          <w:sz w:val="28"/>
          <w:szCs w:val="28"/>
        </w:rPr>
        <w:t>t</w:t>
      </w:r>
      <w:r w:rsidRPr="003C7F48">
        <w:rPr>
          <w:color w:val="CCCCCC"/>
          <w:sz w:val="28"/>
          <w:szCs w:val="28"/>
        </w:rPr>
        <w:t>;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 xml:space="preserve">      </w:t>
      </w:r>
      <w:r w:rsidRPr="003C7F48">
        <w:rPr>
          <w:color w:val="9CDCFE"/>
          <w:sz w:val="28"/>
          <w:szCs w:val="28"/>
        </w:rPr>
        <w:t>y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D4D4D4"/>
          <w:sz w:val="28"/>
          <w:szCs w:val="28"/>
        </w:rPr>
        <w:t>=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4FC1FF"/>
          <w:sz w:val="28"/>
          <w:szCs w:val="28"/>
        </w:rPr>
        <w:t>y0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D4D4D4"/>
          <w:sz w:val="28"/>
          <w:szCs w:val="28"/>
        </w:rPr>
        <w:t>-</w:t>
      </w:r>
      <w:r w:rsidRPr="003C7F48">
        <w:rPr>
          <w:color w:val="CCCCCC"/>
          <w:sz w:val="28"/>
          <w:szCs w:val="28"/>
        </w:rPr>
        <w:t xml:space="preserve"> (</w:t>
      </w:r>
      <w:r w:rsidRPr="003C7F48">
        <w:rPr>
          <w:color w:val="4FC1FF"/>
          <w:sz w:val="28"/>
          <w:szCs w:val="28"/>
        </w:rPr>
        <w:t>velocity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D4D4D4"/>
          <w:sz w:val="28"/>
          <w:szCs w:val="28"/>
        </w:rPr>
        <w:t>*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9CDCFE"/>
          <w:sz w:val="28"/>
          <w:szCs w:val="28"/>
        </w:rPr>
        <w:t>Math</w:t>
      </w:r>
      <w:r w:rsidRPr="003C7F48">
        <w:rPr>
          <w:color w:val="CCCCCC"/>
          <w:sz w:val="28"/>
          <w:szCs w:val="28"/>
        </w:rPr>
        <w:t>.</w:t>
      </w:r>
      <w:r w:rsidRPr="003C7F48">
        <w:rPr>
          <w:color w:val="DCDCAA"/>
          <w:sz w:val="28"/>
          <w:szCs w:val="28"/>
        </w:rPr>
        <w:t>sin</w:t>
      </w:r>
      <w:r w:rsidRPr="003C7F48">
        <w:rPr>
          <w:color w:val="CCCCCC"/>
          <w:sz w:val="28"/>
          <w:szCs w:val="28"/>
        </w:rPr>
        <w:t>(</w:t>
      </w:r>
      <w:r w:rsidRPr="003C7F48">
        <w:rPr>
          <w:color w:val="4FC1FF"/>
          <w:sz w:val="28"/>
          <w:szCs w:val="28"/>
        </w:rPr>
        <w:t>radianAngle</w:t>
      </w:r>
      <w:r w:rsidRPr="003C7F48">
        <w:rPr>
          <w:color w:val="CCCCCC"/>
          <w:sz w:val="28"/>
          <w:szCs w:val="28"/>
        </w:rPr>
        <w:t xml:space="preserve">) </w:t>
      </w:r>
      <w:r w:rsidRPr="003C7F48">
        <w:rPr>
          <w:color w:val="D4D4D4"/>
          <w:sz w:val="28"/>
          <w:szCs w:val="28"/>
        </w:rPr>
        <w:t>*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9CDCFE"/>
          <w:sz w:val="28"/>
          <w:szCs w:val="28"/>
        </w:rPr>
        <w:t>t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D4D4D4"/>
          <w:sz w:val="28"/>
          <w:szCs w:val="28"/>
        </w:rPr>
        <w:t>-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B5CEA8"/>
          <w:sz w:val="28"/>
          <w:szCs w:val="28"/>
        </w:rPr>
        <w:t>0.5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D4D4D4"/>
          <w:sz w:val="28"/>
          <w:szCs w:val="28"/>
        </w:rPr>
        <w:t>*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4FC1FF"/>
          <w:sz w:val="28"/>
          <w:szCs w:val="28"/>
        </w:rPr>
        <w:t>acceleration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D4D4D4"/>
          <w:sz w:val="28"/>
          <w:szCs w:val="28"/>
        </w:rPr>
        <w:t>*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9CDCFE"/>
          <w:sz w:val="28"/>
          <w:szCs w:val="28"/>
        </w:rPr>
        <w:t>t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D4D4D4"/>
          <w:sz w:val="28"/>
          <w:szCs w:val="28"/>
        </w:rPr>
        <w:t>*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9CDCFE"/>
          <w:sz w:val="28"/>
          <w:szCs w:val="28"/>
        </w:rPr>
        <w:t>t</w:t>
      </w:r>
      <w:r w:rsidRPr="003C7F48">
        <w:rPr>
          <w:color w:val="CCCCCC"/>
          <w:sz w:val="28"/>
          <w:szCs w:val="28"/>
        </w:rPr>
        <w:t>);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 xml:space="preserve">      </w:t>
      </w:r>
      <w:r w:rsidRPr="003C7F48">
        <w:rPr>
          <w:color w:val="C586C0"/>
          <w:sz w:val="28"/>
          <w:szCs w:val="28"/>
        </w:rPr>
        <w:t>if</w:t>
      </w:r>
      <w:r w:rsidRPr="003C7F48">
        <w:rPr>
          <w:color w:val="CCCCCC"/>
          <w:sz w:val="28"/>
          <w:szCs w:val="28"/>
        </w:rPr>
        <w:t xml:space="preserve"> (</w:t>
      </w:r>
      <w:r w:rsidRPr="003C7F48">
        <w:rPr>
          <w:color w:val="9CDCFE"/>
          <w:sz w:val="28"/>
          <w:szCs w:val="28"/>
        </w:rPr>
        <w:t>y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D4D4D4"/>
          <w:sz w:val="28"/>
          <w:szCs w:val="28"/>
        </w:rPr>
        <w:t>&gt;=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4FC1FF"/>
          <w:sz w:val="28"/>
          <w:szCs w:val="28"/>
        </w:rPr>
        <w:t>height</w:t>
      </w:r>
      <w:r w:rsidRPr="003C7F48">
        <w:rPr>
          <w:color w:val="CCCCCC"/>
          <w:sz w:val="28"/>
          <w:szCs w:val="28"/>
        </w:rPr>
        <w:t xml:space="preserve">) </w:t>
      </w:r>
      <w:r w:rsidRPr="003C7F48">
        <w:rPr>
          <w:color w:val="C586C0"/>
          <w:sz w:val="28"/>
          <w:szCs w:val="28"/>
        </w:rPr>
        <w:t>break</w:t>
      </w:r>
      <w:r w:rsidRPr="003C7F48">
        <w:rPr>
          <w:color w:val="CCCCCC"/>
          <w:sz w:val="28"/>
          <w:szCs w:val="28"/>
        </w:rPr>
        <w:t>;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 xml:space="preserve">      </w:t>
      </w:r>
      <w:r w:rsidRPr="003C7F48">
        <w:rPr>
          <w:color w:val="4FC1FF"/>
          <w:sz w:val="28"/>
          <w:szCs w:val="28"/>
        </w:rPr>
        <w:t>points</w:t>
      </w:r>
      <w:r w:rsidRPr="003C7F48">
        <w:rPr>
          <w:color w:val="CCCCCC"/>
          <w:sz w:val="28"/>
          <w:szCs w:val="28"/>
        </w:rPr>
        <w:t>.</w:t>
      </w:r>
      <w:r w:rsidRPr="003C7F48">
        <w:rPr>
          <w:color w:val="DCDCAA"/>
          <w:sz w:val="28"/>
          <w:szCs w:val="28"/>
        </w:rPr>
        <w:t>push</w:t>
      </w:r>
      <w:r w:rsidRPr="003C7F48">
        <w:rPr>
          <w:color w:val="CCCCCC"/>
          <w:sz w:val="28"/>
          <w:szCs w:val="28"/>
        </w:rPr>
        <w:t>([</w:t>
      </w:r>
      <w:r w:rsidRPr="003C7F48">
        <w:rPr>
          <w:color w:val="9CDCFE"/>
          <w:sz w:val="28"/>
          <w:szCs w:val="28"/>
        </w:rPr>
        <w:t>x</w:t>
      </w:r>
      <w:r w:rsidRPr="003C7F48">
        <w:rPr>
          <w:color w:val="CCCCCC"/>
          <w:sz w:val="28"/>
          <w:szCs w:val="28"/>
        </w:rPr>
        <w:t xml:space="preserve">, </w:t>
      </w:r>
      <w:r w:rsidRPr="003C7F48">
        <w:rPr>
          <w:color w:val="9CDCFE"/>
          <w:sz w:val="28"/>
          <w:szCs w:val="28"/>
        </w:rPr>
        <w:t>y</w:t>
      </w:r>
      <w:r w:rsidRPr="003C7F48">
        <w:rPr>
          <w:color w:val="CCCCCC"/>
          <w:sz w:val="28"/>
          <w:szCs w:val="28"/>
        </w:rPr>
        <w:t>]);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 xml:space="preserve">      </w:t>
      </w:r>
      <w:r w:rsidRPr="003C7F48">
        <w:rPr>
          <w:color w:val="9CDCFE"/>
          <w:sz w:val="28"/>
          <w:szCs w:val="28"/>
        </w:rPr>
        <w:t>t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D4D4D4"/>
          <w:sz w:val="28"/>
          <w:szCs w:val="28"/>
        </w:rPr>
        <w:t>+=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B5CEA8"/>
          <w:sz w:val="28"/>
          <w:szCs w:val="28"/>
        </w:rPr>
        <w:t>0.1</w:t>
      </w:r>
      <w:r w:rsidRPr="003C7F48">
        <w:rPr>
          <w:color w:val="CCCCCC"/>
          <w:sz w:val="28"/>
          <w:szCs w:val="28"/>
        </w:rPr>
        <w:t>;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 xml:space="preserve">    }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 xml:space="preserve">    </w:t>
      </w:r>
      <w:r w:rsidRPr="003C7F48">
        <w:rPr>
          <w:color w:val="569CD6"/>
          <w:sz w:val="28"/>
          <w:szCs w:val="28"/>
        </w:rPr>
        <w:t>const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4FC1FF"/>
          <w:sz w:val="28"/>
          <w:szCs w:val="28"/>
        </w:rPr>
        <w:t>line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D4D4D4"/>
          <w:sz w:val="28"/>
          <w:szCs w:val="28"/>
        </w:rPr>
        <w:t>=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9CDCFE"/>
          <w:sz w:val="28"/>
          <w:szCs w:val="28"/>
        </w:rPr>
        <w:t>d3</w:t>
      </w:r>
      <w:r w:rsidRPr="003C7F48">
        <w:rPr>
          <w:color w:val="CCCCCC"/>
          <w:sz w:val="28"/>
          <w:szCs w:val="28"/>
        </w:rPr>
        <w:t>.</w:t>
      </w:r>
      <w:r w:rsidRPr="003C7F48">
        <w:rPr>
          <w:color w:val="DCDCAA"/>
          <w:sz w:val="28"/>
          <w:szCs w:val="28"/>
        </w:rPr>
        <w:t>line</w:t>
      </w:r>
      <w:r w:rsidRPr="003C7F48">
        <w:rPr>
          <w:color w:val="CCCCCC"/>
          <w:sz w:val="28"/>
          <w:szCs w:val="28"/>
        </w:rPr>
        <w:t>&lt;[</w:t>
      </w:r>
      <w:r w:rsidRPr="003C7F48">
        <w:rPr>
          <w:color w:val="4EC9B0"/>
          <w:sz w:val="28"/>
          <w:szCs w:val="28"/>
        </w:rPr>
        <w:t>number</w:t>
      </w:r>
      <w:r w:rsidRPr="003C7F48">
        <w:rPr>
          <w:color w:val="CCCCCC"/>
          <w:sz w:val="28"/>
          <w:szCs w:val="28"/>
        </w:rPr>
        <w:t xml:space="preserve">, </w:t>
      </w:r>
      <w:r w:rsidRPr="003C7F48">
        <w:rPr>
          <w:color w:val="4EC9B0"/>
          <w:sz w:val="28"/>
          <w:szCs w:val="28"/>
        </w:rPr>
        <w:t>number</w:t>
      </w:r>
      <w:r w:rsidRPr="003C7F48">
        <w:rPr>
          <w:color w:val="CCCCCC"/>
          <w:sz w:val="28"/>
          <w:szCs w:val="28"/>
        </w:rPr>
        <w:t>]&gt;()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 xml:space="preserve">      .</w:t>
      </w:r>
      <w:r w:rsidRPr="003C7F48">
        <w:rPr>
          <w:color w:val="DCDCAA"/>
          <w:sz w:val="28"/>
          <w:szCs w:val="28"/>
        </w:rPr>
        <w:t>x</w:t>
      </w:r>
      <w:r w:rsidRPr="003C7F48">
        <w:rPr>
          <w:color w:val="CCCCCC"/>
          <w:sz w:val="28"/>
          <w:szCs w:val="28"/>
        </w:rPr>
        <w:t>((</w:t>
      </w:r>
      <w:r w:rsidRPr="003C7F48">
        <w:rPr>
          <w:color w:val="9CDCFE"/>
          <w:sz w:val="28"/>
          <w:szCs w:val="28"/>
        </w:rPr>
        <w:t>d</w:t>
      </w:r>
      <w:r w:rsidRPr="003C7F48">
        <w:rPr>
          <w:color w:val="D4D4D4"/>
          <w:sz w:val="28"/>
          <w:szCs w:val="28"/>
        </w:rPr>
        <w:t>: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4EC9B0"/>
          <w:sz w:val="28"/>
          <w:szCs w:val="28"/>
        </w:rPr>
        <w:t>any</w:t>
      </w:r>
      <w:r w:rsidRPr="003C7F48">
        <w:rPr>
          <w:color w:val="CCCCCC"/>
          <w:sz w:val="28"/>
          <w:szCs w:val="28"/>
        </w:rPr>
        <w:t xml:space="preserve">[]) </w:t>
      </w:r>
      <w:r w:rsidRPr="003C7F48">
        <w:rPr>
          <w:color w:val="569CD6"/>
          <w:sz w:val="28"/>
          <w:szCs w:val="28"/>
        </w:rPr>
        <w:t>=&gt;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9CDCFE"/>
          <w:sz w:val="28"/>
          <w:szCs w:val="28"/>
        </w:rPr>
        <w:t>d</w:t>
      </w:r>
      <w:r w:rsidRPr="003C7F48">
        <w:rPr>
          <w:color w:val="CCCCCC"/>
          <w:sz w:val="28"/>
          <w:szCs w:val="28"/>
        </w:rPr>
        <w:t>[</w:t>
      </w:r>
      <w:r w:rsidRPr="003C7F48">
        <w:rPr>
          <w:color w:val="B5CEA8"/>
          <w:sz w:val="28"/>
          <w:szCs w:val="28"/>
        </w:rPr>
        <w:t>0</w:t>
      </w:r>
      <w:r w:rsidRPr="003C7F48">
        <w:rPr>
          <w:color w:val="CCCCCC"/>
          <w:sz w:val="28"/>
          <w:szCs w:val="28"/>
        </w:rPr>
        <w:t>])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lastRenderedPageBreak/>
        <w:t xml:space="preserve">      .</w:t>
      </w:r>
      <w:r w:rsidRPr="003C7F48">
        <w:rPr>
          <w:color w:val="DCDCAA"/>
          <w:sz w:val="28"/>
          <w:szCs w:val="28"/>
        </w:rPr>
        <w:t>y</w:t>
      </w:r>
      <w:r w:rsidRPr="003C7F48">
        <w:rPr>
          <w:color w:val="CCCCCC"/>
          <w:sz w:val="28"/>
          <w:szCs w:val="28"/>
        </w:rPr>
        <w:t>((</w:t>
      </w:r>
      <w:r w:rsidRPr="003C7F48">
        <w:rPr>
          <w:color w:val="9CDCFE"/>
          <w:sz w:val="28"/>
          <w:szCs w:val="28"/>
        </w:rPr>
        <w:t>d</w:t>
      </w:r>
      <w:r w:rsidRPr="003C7F48">
        <w:rPr>
          <w:color w:val="D4D4D4"/>
          <w:sz w:val="28"/>
          <w:szCs w:val="28"/>
        </w:rPr>
        <w:t>: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4EC9B0"/>
          <w:sz w:val="28"/>
          <w:szCs w:val="28"/>
        </w:rPr>
        <w:t>any</w:t>
      </w:r>
      <w:r w:rsidRPr="003C7F48">
        <w:rPr>
          <w:color w:val="CCCCCC"/>
          <w:sz w:val="28"/>
          <w:szCs w:val="28"/>
        </w:rPr>
        <w:t xml:space="preserve">[]) </w:t>
      </w:r>
      <w:r w:rsidRPr="003C7F48">
        <w:rPr>
          <w:color w:val="569CD6"/>
          <w:sz w:val="28"/>
          <w:szCs w:val="28"/>
        </w:rPr>
        <w:t>=&gt;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9CDCFE"/>
          <w:sz w:val="28"/>
          <w:szCs w:val="28"/>
        </w:rPr>
        <w:t>d</w:t>
      </w:r>
      <w:r w:rsidRPr="003C7F48">
        <w:rPr>
          <w:color w:val="CCCCCC"/>
          <w:sz w:val="28"/>
          <w:szCs w:val="28"/>
        </w:rPr>
        <w:t>[</w:t>
      </w:r>
      <w:r w:rsidRPr="003C7F48">
        <w:rPr>
          <w:color w:val="B5CEA8"/>
          <w:sz w:val="28"/>
          <w:szCs w:val="28"/>
        </w:rPr>
        <w:t>1</w:t>
      </w:r>
      <w:r w:rsidRPr="003C7F48">
        <w:rPr>
          <w:color w:val="CCCCCC"/>
          <w:sz w:val="28"/>
          <w:szCs w:val="28"/>
        </w:rPr>
        <w:t>])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 xml:space="preserve">      .</w:t>
      </w:r>
      <w:r w:rsidRPr="003C7F48">
        <w:rPr>
          <w:color w:val="DCDCAA"/>
          <w:sz w:val="28"/>
          <w:szCs w:val="28"/>
        </w:rPr>
        <w:t>curve</w:t>
      </w:r>
      <w:r w:rsidRPr="003C7F48">
        <w:rPr>
          <w:color w:val="CCCCCC"/>
          <w:sz w:val="28"/>
          <w:szCs w:val="28"/>
        </w:rPr>
        <w:t>(</w:t>
      </w:r>
      <w:r w:rsidRPr="003C7F48">
        <w:rPr>
          <w:color w:val="9CDCFE"/>
          <w:sz w:val="28"/>
          <w:szCs w:val="28"/>
        </w:rPr>
        <w:t>d3</w:t>
      </w:r>
      <w:r w:rsidRPr="003C7F48">
        <w:rPr>
          <w:color w:val="CCCCCC"/>
          <w:sz w:val="28"/>
          <w:szCs w:val="28"/>
        </w:rPr>
        <w:t>.</w:t>
      </w:r>
      <w:r w:rsidRPr="003C7F48">
        <w:rPr>
          <w:color w:val="DCDCAA"/>
          <w:sz w:val="28"/>
          <w:szCs w:val="28"/>
        </w:rPr>
        <w:t>curveLinear</w:t>
      </w:r>
      <w:r w:rsidRPr="003C7F48">
        <w:rPr>
          <w:color w:val="CCCCCC"/>
          <w:sz w:val="28"/>
          <w:szCs w:val="28"/>
        </w:rPr>
        <w:t>);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 xml:space="preserve">    </w:t>
      </w:r>
      <w:r w:rsidRPr="003C7F48">
        <w:rPr>
          <w:color w:val="4FC1FF"/>
          <w:sz w:val="28"/>
          <w:szCs w:val="28"/>
        </w:rPr>
        <w:t>svg</w:t>
      </w:r>
      <w:r w:rsidRPr="003C7F48">
        <w:rPr>
          <w:color w:val="CCCCCC"/>
          <w:sz w:val="28"/>
          <w:szCs w:val="28"/>
        </w:rPr>
        <w:t>.</w:t>
      </w:r>
      <w:r w:rsidRPr="003C7F48">
        <w:rPr>
          <w:color w:val="DCDCAA"/>
          <w:sz w:val="28"/>
          <w:szCs w:val="28"/>
        </w:rPr>
        <w:t>append</w:t>
      </w:r>
      <w:r w:rsidRPr="003C7F48">
        <w:rPr>
          <w:color w:val="CCCCCC"/>
          <w:sz w:val="28"/>
          <w:szCs w:val="28"/>
        </w:rPr>
        <w:t>(</w:t>
      </w:r>
      <w:r w:rsidRPr="003C7F48">
        <w:rPr>
          <w:color w:val="CE9178"/>
          <w:sz w:val="28"/>
          <w:szCs w:val="28"/>
        </w:rPr>
        <w:t>"path"</w:t>
      </w:r>
      <w:r w:rsidRPr="003C7F48">
        <w:rPr>
          <w:color w:val="CCCCCC"/>
          <w:sz w:val="28"/>
          <w:szCs w:val="28"/>
        </w:rPr>
        <w:t>)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 xml:space="preserve">      .</w:t>
      </w:r>
      <w:r w:rsidRPr="003C7F48">
        <w:rPr>
          <w:color w:val="DCDCAA"/>
          <w:sz w:val="28"/>
          <w:szCs w:val="28"/>
        </w:rPr>
        <w:t>datum</w:t>
      </w:r>
      <w:r w:rsidRPr="003C7F48">
        <w:rPr>
          <w:color w:val="CCCCCC"/>
          <w:sz w:val="28"/>
          <w:szCs w:val="28"/>
        </w:rPr>
        <w:t>(</w:t>
      </w:r>
      <w:r w:rsidRPr="003C7F48">
        <w:rPr>
          <w:color w:val="4FC1FF"/>
          <w:sz w:val="28"/>
          <w:szCs w:val="28"/>
        </w:rPr>
        <w:t>points</w:t>
      </w:r>
      <w:r w:rsidRPr="003C7F48">
        <w:rPr>
          <w:color w:val="CCCCCC"/>
          <w:sz w:val="28"/>
          <w:szCs w:val="28"/>
        </w:rPr>
        <w:t>)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 xml:space="preserve">      .</w:t>
      </w:r>
      <w:r w:rsidRPr="003C7F48">
        <w:rPr>
          <w:color w:val="DCDCAA"/>
          <w:sz w:val="28"/>
          <w:szCs w:val="28"/>
        </w:rPr>
        <w:t>attr</w:t>
      </w:r>
      <w:r w:rsidRPr="003C7F48">
        <w:rPr>
          <w:color w:val="CCCCCC"/>
          <w:sz w:val="28"/>
          <w:szCs w:val="28"/>
        </w:rPr>
        <w:t>(</w:t>
      </w:r>
      <w:r w:rsidRPr="003C7F48">
        <w:rPr>
          <w:color w:val="CE9178"/>
          <w:sz w:val="28"/>
          <w:szCs w:val="28"/>
        </w:rPr>
        <w:t>"fill"</w:t>
      </w:r>
      <w:r w:rsidRPr="003C7F48">
        <w:rPr>
          <w:color w:val="CCCCCC"/>
          <w:sz w:val="28"/>
          <w:szCs w:val="28"/>
        </w:rPr>
        <w:t xml:space="preserve">, </w:t>
      </w:r>
      <w:r w:rsidRPr="003C7F48">
        <w:rPr>
          <w:color w:val="CE9178"/>
          <w:sz w:val="28"/>
          <w:szCs w:val="28"/>
        </w:rPr>
        <w:t>"none"</w:t>
      </w:r>
      <w:r w:rsidRPr="003C7F48">
        <w:rPr>
          <w:color w:val="CCCCCC"/>
          <w:sz w:val="28"/>
          <w:szCs w:val="28"/>
        </w:rPr>
        <w:t>)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 xml:space="preserve">      .</w:t>
      </w:r>
      <w:r w:rsidRPr="003C7F48">
        <w:rPr>
          <w:color w:val="DCDCAA"/>
          <w:sz w:val="28"/>
          <w:szCs w:val="28"/>
        </w:rPr>
        <w:t>attr</w:t>
      </w:r>
      <w:r w:rsidRPr="003C7F48">
        <w:rPr>
          <w:color w:val="CCCCCC"/>
          <w:sz w:val="28"/>
          <w:szCs w:val="28"/>
        </w:rPr>
        <w:t>(</w:t>
      </w:r>
      <w:r w:rsidRPr="003C7F48">
        <w:rPr>
          <w:color w:val="CE9178"/>
          <w:sz w:val="28"/>
          <w:szCs w:val="28"/>
        </w:rPr>
        <w:t>"stroke"</w:t>
      </w:r>
      <w:r w:rsidRPr="003C7F48">
        <w:rPr>
          <w:color w:val="CCCCCC"/>
          <w:sz w:val="28"/>
          <w:szCs w:val="28"/>
        </w:rPr>
        <w:t xml:space="preserve">, </w:t>
      </w:r>
      <w:r w:rsidRPr="003C7F48">
        <w:rPr>
          <w:color w:val="4FC1FF"/>
          <w:sz w:val="28"/>
          <w:szCs w:val="28"/>
        </w:rPr>
        <w:t>color</w:t>
      </w:r>
      <w:r w:rsidRPr="003C7F48">
        <w:rPr>
          <w:color w:val="CCCCCC"/>
          <w:sz w:val="28"/>
          <w:szCs w:val="28"/>
        </w:rPr>
        <w:t>)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 xml:space="preserve">      .</w:t>
      </w:r>
      <w:r w:rsidRPr="003C7F48">
        <w:rPr>
          <w:color w:val="DCDCAA"/>
          <w:sz w:val="28"/>
          <w:szCs w:val="28"/>
        </w:rPr>
        <w:t>attr</w:t>
      </w:r>
      <w:r w:rsidRPr="003C7F48">
        <w:rPr>
          <w:color w:val="CCCCCC"/>
          <w:sz w:val="28"/>
          <w:szCs w:val="28"/>
        </w:rPr>
        <w:t>(</w:t>
      </w:r>
      <w:r w:rsidRPr="003C7F48">
        <w:rPr>
          <w:color w:val="CE9178"/>
          <w:sz w:val="28"/>
          <w:szCs w:val="28"/>
        </w:rPr>
        <w:t>"stroke-width"</w:t>
      </w:r>
      <w:r w:rsidRPr="003C7F48">
        <w:rPr>
          <w:color w:val="CCCCCC"/>
          <w:sz w:val="28"/>
          <w:szCs w:val="28"/>
        </w:rPr>
        <w:t xml:space="preserve">, </w:t>
      </w:r>
      <w:r w:rsidRPr="003C7F48">
        <w:rPr>
          <w:color w:val="B5CEA8"/>
          <w:sz w:val="28"/>
          <w:szCs w:val="28"/>
        </w:rPr>
        <w:t>2</w:t>
      </w:r>
      <w:r w:rsidRPr="003C7F48">
        <w:rPr>
          <w:color w:val="CCCCCC"/>
          <w:sz w:val="28"/>
          <w:szCs w:val="28"/>
        </w:rPr>
        <w:t>)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 xml:space="preserve">      .</w:t>
      </w:r>
      <w:r w:rsidRPr="003C7F48">
        <w:rPr>
          <w:color w:val="DCDCAA"/>
          <w:sz w:val="28"/>
          <w:szCs w:val="28"/>
        </w:rPr>
        <w:t>attr</w:t>
      </w:r>
      <w:r w:rsidRPr="003C7F48">
        <w:rPr>
          <w:color w:val="CCCCCC"/>
          <w:sz w:val="28"/>
          <w:szCs w:val="28"/>
        </w:rPr>
        <w:t>(</w:t>
      </w:r>
      <w:r w:rsidRPr="003C7F48">
        <w:rPr>
          <w:color w:val="CE9178"/>
          <w:sz w:val="28"/>
          <w:szCs w:val="28"/>
        </w:rPr>
        <w:t>"d"</w:t>
      </w:r>
      <w:r w:rsidRPr="003C7F48">
        <w:rPr>
          <w:color w:val="CCCCCC"/>
          <w:sz w:val="28"/>
          <w:szCs w:val="28"/>
        </w:rPr>
        <w:t xml:space="preserve">, </w:t>
      </w:r>
      <w:r w:rsidRPr="003C7F48">
        <w:rPr>
          <w:color w:val="4FC1FF"/>
          <w:sz w:val="28"/>
          <w:szCs w:val="28"/>
        </w:rPr>
        <w:t>line</w:t>
      </w:r>
      <w:r w:rsidRPr="003C7F48">
        <w:rPr>
          <w:color w:val="CCCCCC"/>
          <w:sz w:val="28"/>
          <w:szCs w:val="28"/>
        </w:rPr>
        <w:t>);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 xml:space="preserve">  };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 xml:space="preserve">  </w:t>
      </w:r>
      <w:r w:rsidRPr="003C7F48">
        <w:rPr>
          <w:color w:val="C586C0"/>
          <w:sz w:val="28"/>
          <w:szCs w:val="28"/>
        </w:rPr>
        <w:t>return</w:t>
      </w:r>
      <w:r w:rsidRPr="003C7F48">
        <w:rPr>
          <w:color w:val="CCCCCC"/>
          <w:sz w:val="28"/>
          <w:szCs w:val="28"/>
        </w:rPr>
        <w:t xml:space="preserve"> (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 xml:space="preserve">    </w:t>
      </w:r>
      <w:r w:rsidRPr="003C7F48">
        <w:rPr>
          <w:color w:val="808080"/>
          <w:sz w:val="28"/>
          <w:szCs w:val="28"/>
        </w:rPr>
        <w:t>&lt;</w:t>
      </w:r>
      <w:r w:rsidRPr="003C7F48">
        <w:rPr>
          <w:color w:val="569CD6"/>
          <w:sz w:val="28"/>
          <w:szCs w:val="28"/>
        </w:rPr>
        <w:t>div</w:t>
      </w:r>
      <w:r w:rsidRPr="003C7F48">
        <w:rPr>
          <w:color w:val="808080"/>
          <w:sz w:val="28"/>
          <w:szCs w:val="28"/>
        </w:rPr>
        <w:t>&gt;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 xml:space="preserve">      </w:t>
      </w:r>
      <w:r w:rsidRPr="003C7F48">
        <w:rPr>
          <w:color w:val="808080"/>
          <w:sz w:val="28"/>
          <w:szCs w:val="28"/>
        </w:rPr>
        <w:t>&lt;</w:t>
      </w:r>
      <w:r w:rsidRPr="003C7F48">
        <w:rPr>
          <w:color w:val="569CD6"/>
          <w:sz w:val="28"/>
          <w:szCs w:val="28"/>
        </w:rPr>
        <w:t>svg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9CDCFE"/>
          <w:sz w:val="28"/>
          <w:szCs w:val="28"/>
        </w:rPr>
        <w:t>ref</w:t>
      </w:r>
      <w:r w:rsidRPr="003C7F48">
        <w:rPr>
          <w:color w:val="D4D4D4"/>
          <w:sz w:val="28"/>
          <w:szCs w:val="28"/>
        </w:rPr>
        <w:t>=</w:t>
      </w:r>
      <w:r w:rsidRPr="003C7F48">
        <w:rPr>
          <w:color w:val="569CD6"/>
          <w:sz w:val="28"/>
          <w:szCs w:val="28"/>
        </w:rPr>
        <w:t>{</w:t>
      </w:r>
      <w:r w:rsidRPr="003C7F48">
        <w:rPr>
          <w:color w:val="4FC1FF"/>
          <w:sz w:val="28"/>
          <w:szCs w:val="28"/>
        </w:rPr>
        <w:t>svgRef</w:t>
      </w:r>
      <w:r w:rsidRPr="003C7F48">
        <w:rPr>
          <w:color w:val="569CD6"/>
          <w:sz w:val="28"/>
          <w:szCs w:val="28"/>
        </w:rPr>
        <w:t>}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9CDCFE"/>
          <w:sz w:val="28"/>
          <w:szCs w:val="28"/>
        </w:rPr>
        <w:t>width</w:t>
      </w:r>
      <w:r w:rsidRPr="003C7F48">
        <w:rPr>
          <w:color w:val="D4D4D4"/>
          <w:sz w:val="28"/>
          <w:szCs w:val="28"/>
        </w:rPr>
        <w:t>=</w:t>
      </w:r>
      <w:r w:rsidRPr="003C7F48">
        <w:rPr>
          <w:color w:val="569CD6"/>
          <w:sz w:val="28"/>
          <w:szCs w:val="28"/>
        </w:rPr>
        <w:t>{</w:t>
      </w:r>
      <w:r w:rsidRPr="003C7F48">
        <w:rPr>
          <w:color w:val="B5CEA8"/>
          <w:sz w:val="28"/>
          <w:szCs w:val="28"/>
        </w:rPr>
        <w:t>600</w:t>
      </w:r>
      <w:r w:rsidRPr="003C7F48">
        <w:rPr>
          <w:color w:val="569CD6"/>
          <w:sz w:val="28"/>
          <w:szCs w:val="28"/>
        </w:rPr>
        <w:t>}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9CDCFE"/>
          <w:sz w:val="28"/>
          <w:szCs w:val="28"/>
        </w:rPr>
        <w:t>height</w:t>
      </w:r>
      <w:r w:rsidRPr="003C7F48">
        <w:rPr>
          <w:color w:val="D4D4D4"/>
          <w:sz w:val="28"/>
          <w:szCs w:val="28"/>
        </w:rPr>
        <w:t>=</w:t>
      </w:r>
      <w:r w:rsidRPr="003C7F48">
        <w:rPr>
          <w:color w:val="569CD6"/>
          <w:sz w:val="28"/>
          <w:szCs w:val="28"/>
        </w:rPr>
        <w:t>{</w:t>
      </w:r>
      <w:r w:rsidRPr="003C7F48">
        <w:rPr>
          <w:color w:val="B5CEA8"/>
          <w:sz w:val="28"/>
          <w:szCs w:val="28"/>
        </w:rPr>
        <w:t>400</w:t>
      </w:r>
      <w:r w:rsidRPr="003C7F48">
        <w:rPr>
          <w:color w:val="569CD6"/>
          <w:sz w:val="28"/>
          <w:szCs w:val="28"/>
        </w:rPr>
        <w:t>}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9CDCFE"/>
          <w:sz w:val="28"/>
          <w:szCs w:val="28"/>
        </w:rPr>
        <w:t>style</w:t>
      </w:r>
      <w:r w:rsidRPr="003C7F48">
        <w:rPr>
          <w:color w:val="D4D4D4"/>
          <w:sz w:val="28"/>
          <w:szCs w:val="28"/>
        </w:rPr>
        <w:t>=</w:t>
      </w:r>
      <w:r w:rsidRPr="003C7F48">
        <w:rPr>
          <w:color w:val="569CD6"/>
          <w:sz w:val="28"/>
          <w:szCs w:val="28"/>
        </w:rPr>
        <w:t>{</w:t>
      </w:r>
      <w:r w:rsidRPr="003C7F48">
        <w:rPr>
          <w:color w:val="D4D4D4"/>
          <w:sz w:val="28"/>
          <w:szCs w:val="28"/>
        </w:rPr>
        <w:t xml:space="preserve">{ </w:t>
      </w:r>
      <w:r w:rsidRPr="003C7F48">
        <w:rPr>
          <w:color w:val="9CDCFE"/>
          <w:sz w:val="28"/>
          <w:szCs w:val="28"/>
        </w:rPr>
        <w:t>border:</w:t>
      </w:r>
      <w:r w:rsidRPr="003C7F48">
        <w:rPr>
          <w:color w:val="D4D4D4"/>
          <w:sz w:val="28"/>
          <w:szCs w:val="28"/>
        </w:rPr>
        <w:t xml:space="preserve"> </w:t>
      </w:r>
      <w:r w:rsidRPr="003C7F48">
        <w:rPr>
          <w:color w:val="CE9178"/>
          <w:sz w:val="28"/>
          <w:szCs w:val="28"/>
        </w:rPr>
        <w:t>"1px solid black"</w:t>
      </w:r>
      <w:r w:rsidRPr="003C7F48">
        <w:rPr>
          <w:color w:val="D4D4D4"/>
          <w:sz w:val="28"/>
          <w:szCs w:val="28"/>
        </w:rPr>
        <w:t xml:space="preserve"> }</w:t>
      </w:r>
      <w:r w:rsidRPr="003C7F48">
        <w:rPr>
          <w:color w:val="569CD6"/>
          <w:sz w:val="28"/>
          <w:szCs w:val="28"/>
        </w:rPr>
        <w:t>}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808080"/>
          <w:sz w:val="28"/>
          <w:szCs w:val="28"/>
        </w:rPr>
        <w:t>/&gt;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 xml:space="preserve">      </w:t>
      </w:r>
      <w:r w:rsidRPr="003C7F48">
        <w:rPr>
          <w:color w:val="808080"/>
          <w:sz w:val="28"/>
          <w:szCs w:val="28"/>
        </w:rPr>
        <w:t>&lt;</w:t>
      </w:r>
      <w:r w:rsidRPr="003C7F48">
        <w:rPr>
          <w:color w:val="569CD6"/>
          <w:sz w:val="28"/>
          <w:szCs w:val="28"/>
        </w:rPr>
        <w:t>div</w:t>
      </w:r>
      <w:r w:rsidRPr="003C7F48">
        <w:rPr>
          <w:color w:val="808080"/>
          <w:sz w:val="28"/>
          <w:szCs w:val="28"/>
        </w:rPr>
        <w:t>&gt;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 xml:space="preserve">        </w:t>
      </w:r>
      <w:r w:rsidRPr="003C7F48">
        <w:rPr>
          <w:color w:val="808080"/>
          <w:sz w:val="28"/>
          <w:szCs w:val="28"/>
        </w:rPr>
        <w:t>&lt;</w:t>
      </w:r>
      <w:r w:rsidRPr="003C7F48">
        <w:rPr>
          <w:color w:val="569CD6"/>
          <w:sz w:val="28"/>
          <w:szCs w:val="28"/>
        </w:rPr>
        <w:t>label</w:t>
      </w:r>
      <w:r w:rsidRPr="003C7F48">
        <w:rPr>
          <w:color w:val="808080"/>
          <w:sz w:val="28"/>
          <w:szCs w:val="28"/>
        </w:rPr>
        <w:t>&gt;</w:t>
      </w:r>
      <w:r w:rsidRPr="003C7F48">
        <w:rPr>
          <w:color w:val="CCCCCC"/>
          <w:sz w:val="28"/>
          <w:szCs w:val="28"/>
        </w:rPr>
        <w:t xml:space="preserve">X0: </w:t>
      </w:r>
      <w:r w:rsidRPr="003C7F48">
        <w:rPr>
          <w:color w:val="808080"/>
          <w:sz w:val="28"/>
          <w:szCs w:val="28"/>
        </w:rPr>
        <w:t>&lt;</w:t>
      </w:r>
      <w:r w:rsidRPr="003C7F48">
        <w:rPr>
          <w:color w:val="569CD6"/>
          <w:sz w:val="28"/>
          <w:szCs w:val="28"/>
        </w:rPr>
        <w:t>input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9CDCFE"/>
          <w:sz w:val="28"/>
          <w:szCs w:val="28"/>
        </w:rPr>
        <w:t>type</w:t>
      </w:r>
      <w:r w:rsidRPr="003C7F48">
        <w:rPr>
          <w:color w:val="D4D4D4"/>
          <w:sz w:val="28"/>
          <w:szCs w:val="28"/>
        </w:rPr>
        <w:t>=</w:t>
      </w:r>
      <w:r w:rsidRPr="003C7F48">
        <w:rPr>
          <w:color w:val="CE9178"/>
          <w:sz w:val="28"/>
          <w:szCs w:val="28"/>
        </w:rPr>
        <w:t>"number"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9CDCFE"/>
          <w:sz w:val="28"/>
          <w:szCs w:val="28"/>
        </w:rPr>
        <w:t>value</w:t>
      </w:r>
      <w:r w:rsidRPr="003C7F48">
        <w:rPr>
          <w:color w:val="D4D4D4"/>
          <w:sz w:val="28"/>
          <w:szCs w:val="28"/>
        </w:rPr>
        <w:t>=</w:t>
      </w:r>
      <w:r w:rsidRPr="003C7F48">
        <w:rPr>
          <w:color w:val="569CD6"/>
          <w:sz w:val="28"/>
          <w:szCs w:val="28"/>
        </w:rPr>
        <w:t>{</w:t>
      </w:r>
      <w:r w:rsidRPr="003C7F48">
        <w:rPr>
          <w:color w:val="4FC1FF"/>
          <w:sz w:val="28"/>
          <w:szCs w:val="28"/>
        </w:rPr>
        <w:t>x0</w:t>
      </w:r>
      <w:r w:rsidRPr="003C7F48">
        <w:rPr>
          <w:color w:val="569CD6"/>
          <w:sz w:val="28"/>
          <w:szCs w:val="28"/>
        </w:rPr>
        <w:t>}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9CDCFE"/>
          <w:sz w:val="28"/>
          <w:szCs w:val="28"/>
        </w:rPr>
        <w:t>onChange</w:t>
      </w:r>
      <w:r w:rsidRPr="003C7F48">
        <w:rPr>
          <w:color w:val="D4D4D4"/>
          <w:sz w:val="28"/>
          <w:szCs w:val="28"/>
        </w:rPr>
        <w:t>=</w:t>
      </w:r>
      <w:r w:rsidRPr="003C7F48">
        <w:rPr>
          <w:color w:val="569CD6"/>
          <w:sz w:val="28"/>
          <w:szCs w:val="28"/>
        </w:rPr>
        <w:t>{</w:t>
      </w:r>
      <w:r w:rsidRPr="003C7F48">
        <w:rPr>
          <w:color w:val="D4D4D4"/>
          <w:sz w:val="28"/>
          <w:szCs w:val="28"/>
        </w:rPr>
        <w:t>(</w:t>
      </w:r>
      <w:r w:rsidRPr="003C7F48">
        <w:rPr>
          <w:color w:val="9CDCFE"/>
          <w:sz w:val="28"/>
          <w:szCs w:val="28"/>
        </w:rPr>
        <w:t>e</w:t>
      </w:r>
      <w:r w:rsidRPr="003C7F48">
        <w:rPr>
          <w:color w:val="D4D4D4"/>
          <w:sz w:val="28"/>
          <w:szCs w:val="28"/>
        </w:rPr>
        <w:t xml:space="preserve">) </w:t>
      </w:r>
      <w:r w:rsidRPr="003C7F48">
        <w:rPr>
          <w:color w:val="569CD6"/>
          <w:sz w:val="28"/>
          <w:szCs w:val="28"/>
        </w:rPr>
        <w:t>=&gt;</w:t>
      </w:r>
      <w:r w:rsidRPr="003C7F48">
        <w:rPr>
          <w:color w:val="D4D4D4"/>
          <w:sz w:val="28"/>
          <w:szCs w:val="28"/>
        </w:rPr>
        <w:t xml:space="preserve"> </w:t>
      </w:r>
      <w:r w:rsidRPr="003C7F48">
        <w:rPr>
          <w:color w:val="DCDCAA"/>
          <w:sz w:val="28"/>
          <w:szCs w:val="28"/>
        </w:rPr>
        <w:t>setX0</w:t>
      </w:r>
      <w:r w:rsidRPr="003C7F48">
        <w:rPr>
          <w:color w:val="D4D4D4"/>
          <w:sz w:val="28"/>
          <w:szCs w:val="28"/>
        </w:rPr>
        <w:t>(+</w:t>
      </w:r>
      <w:r w:rsidRPr="003C7F48">
        <w:rPr>
          <w:color w:val="9CDCFE"/>
          <w:sz w:val="28"/>
          <w:szCs w:val="28"/>
        </w:rPr>
        <w:t>e</w:t>
      </w:r>
      <w:r w:rsidRPr="003C7F48">
        <w:rPr>
          <w:color w:val="D4D4D4"/>
          <w:sz w:val="28"/>
          <w:szCs w:val="28"/>
        </w:rPr>
        <w:t>.</w:t>
      </w:r>
      <w:r w:rsidRPr="003C7F48">
        <w:rPr>
          <w:color w:val="9CDCFE"/>
          <w:sz w:val="28"/>
          <w:szCs w:val="28"/>
        </w:rPr>
        <w:t>target</w:t>
      </w:r>
      <w:r w:rsidRPr="003C7F48">
        <w:rPr>
          <w:color w:val="D4D4D4"/>
          <w:sz w:val="28"/>
          <w:szCs w:val="28"/>
        </w:rPr>
        <w:t>.</w:t>
      </w:r>
      <w:r w:rsidRPr="003C7F48">
        <w:rPr>
          <w:color w:val="9CDCFE"/>
          <w:sz w:val="28"/>
          <w:szCs w:val="28"/>
        </w:rPr>
        <w:t>value</w:t>
      </w:r>
      <w:r w:rsidRPr="003C7F48">
        <w:rPr>
          <w:color w:val="D4D4D4"/>
          <w:sz w:val="28"/>
          <w:szCs w:val="28"/>
        </w:rPr>
        <w:t>)</w:t>
      </w:r>
      <w:r w:rsidRPr="003C7F48">
        <w:rPr>
          <w:color w:val="569CD6"/>
          <w:sz w:val="28"/>
          <w:szCs w:val="28"/>
        </w:rPr>
        <w:t>}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808080"/>
          <w:sz w:val="28"/>
          <w:szCs w:val="28"/>
        </w:rPr>
        <w:t>/&gt;&lt;/</w:t>
      </w:r>
      <w:r w:rsidRPr="003C7F48">
        <w:rPr>
          <w:color w:val="569CD6"/>
          <w:sz w:val="28"/>
          <w:szCs w:val="28"/>
        </w:rPr>
        <w:t>label</w:t>
      </w:r>
      <w:r w:rsidRPr="003C7F48">
        <w:rPr>
          <w:color w:val="808080"/>
          <w:sz w:val="28"/>
          <w:szCs w:val="28"/>
        </w:rPr>
        <w:t>&gt;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 xml:space="preserve">        </w:t>
      </w:r>
      <w:r w:rsidRPr="003C7F48">
        <w:rPr>
          <w:color w:val="808080"/>
          <w:sz w:val="28"/>
          <w:szCs w:val="28"/>
        </w:rPr>
        <w:t>&lt;</w:t>
      </w:r>
      <w:r w:rsidRPr="003C7F48">
        <w:rPr>
          <w:color w:val="569CD6"/>
          <w:sz w:val="28"/>
          <w:szCs w:val="28"/>
        </w:rPr>
        <w:t>label</w:t>
      </w:r>
      <w:r w:rsidRPr="003C7F48">
        <w:rPr>
          <w:color w:val="808080"/>
          <w:sz w:val="28"/>
          <w:szCs w:val="28"/>
        </w:rPr>
        <w:t>&gt;</w:t>
      </w:r>
      <w:r w:rsidRPr="003C7F48">
        <w:rPr>
          <w:color w:val="CCCCCC"/>
          <w:sz w:val="28"/>
          <w:szCs w:val="28"/>
        </w:rPr>
        <w:t xml:space="preserve">Y0: </w:t>
      </w:r>
      <w:r w:rsidRPr="003C7F48">
        <w:rPr>
          <w:color w:val="808080"/>
          <w:sz w:val="28"/>
          <w:szCs w:val="28"/>
        </w:rPr>
        <w:t>&lt;</w:t>
      </w:r>
      <w:r w:rsidRPr="003C7F48">
        <w:rPr>
          <w:color w:val="569CD6"/>
          <w:sz w:val="28"/>
          <w:szCs w:val="28"/>
        </w:rPr>
        <w:t>input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9CDCFE"/>
          <w:sz w:val="28"/>
          <w:szCs w:val="28"/>
        </w:rPr>
        <w:t>type</w:t>
      </w:r>
      <w:r w:rsidRPr="003C7F48">
        <w:rPr>
          <w:color w:val="D4D4D4"/>
          <w:sz w:val="28"/>
          <w:szCs w:val="28"/>
        </w:rPr>
        <w:t>=</w:t>
      </w:r>
      <w:r w:rsidRPr="003C7F48">
        <w:rPr>
          <w:color w:val="CE9178"/>
          <w:sz w:val="28"/>
          <w:szCs w:val="28"/>
        </w:rPr>
        <w:t>"number"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9CDCFE"/>
          <w:sz w:val="28"/>
          <w:szCs w:val="28"/>
        </w:rPr>
        <w:t>value</w:t>
      </w:r>
      <w:r w:rsidRPr="003C7F48">
        <w:rPr>
          <w:color w:val="D4D4D4"/>
          <w:sz w:val="28"/>
          <w:szCs w:val="28"/>
        </w:rPr>
        <w:t>=</w:t>
      </w:r>
      <w:r w:rsidRPr="003C7F48">
        <w:rPr>
          <w:color w:val="569CD6"/>
          <w:sz w:val="28"/>
          <w:szCs w:val="28"/>
        </w:rPr>
        <w:t>{</w:t>
      </w:r>
      <w:r w:rsidRPr="003C7F48">
        <w:rPr>
          <w:color w:val="4FC1FF"/>
          <w:sz w:val="28"/>
          <w:szCs w:val="28"/>
        </w:rPr>
        <w:t>y0</w:t>
      </w:r>
      <w:r w:rsidRPr="003C7F48">
        <w:rPr>
          <w:color w:val="569CD6"/>
          <w:sz w:val="28"/>
          <w:szCs w:val="28"/>
        </w:rPr>
        <w:t>}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9CDCFE"/>
          <w:sz w:val="28"/>
          <w:szCs w:val="28"/>
        </w:rPr>
        <w:t>onChange</w:t>
      </w:r>
      <w:r w:rsidRPr="003C7F48">
        <w:rPr>
          <w:color w:val="D4D4D4"/>
          <w:sz w:val="28"/>
          <w:szCs w:val="28"/>
        </w:rPr>
        <w:t>=</w:t>
      </w:r>
      <w:r w:rsidRPr="003C7F48">
        <w:rPr>
          <w:color w:val="569CD6"/>
          <w:sz w:val="28"/>
          <w:szCs w:val="28"/>
        </w:rPr>
        <w:t>{</w:t>
      </w:r>
      <w:r w:rsidRPr="003C7F48">
        <w:rPr>
          <w:color w:val="D4D4D4"/>
          <w:sz w:val="28"/>
          <w:szCs w:val="28"/>
        </w:rPr>
        <w:t>(</w:t>
      </w:r>
      <w:r w:rsidRPr="003C7F48">
        <w:rPr>
          <w:color w:val="9CDCFE"/>
          <w:sz w:val="28"/>
          <w:szCs w:val="28"/>
        </w:rPr>
        <w:t>e</w:t>
      </w:r>
      <w:r w:rsidRPr="003C7F48">
        <w:rPr>
          <w:color w:val="D4D4D4"/>
          <w:sz w:val="28"/>
          <w:szCs w:val="28"/>
        </w:rPr>
        <w:t xml:space="preserve">) </w:t>
      </w:r>
      <w:r w:rsidRPr="003C7F48">
        <w:rPr>
          <w:color w:val="569CD6"/>
          <w:sz w:val="28"/>
          <w:szCs w:val="28"/>
        </w:rPr>
        <w:t>=&gt;</w:t>
      </w:r>
      <w:r w:rsidRPr="003C7F48">
        <w:rPr>
          <w:color w:val="D4D4D4"/>
          <w:sz w:val="28"/>
          <w:szCs w:val="28"/>
        </w:rPr>
        <w:t xml:space="preserve"> </w:t>
      </w:r>
      <w:r w:rsidRPr="003C7F48">
        <w:rPr>
          <w:color w:val="DCDCAA"/>
          <w:sz w:val="28"/>
          <w:szCs w:val="28"/>
        </w:rPr>
        <w:t>setY0</w:t>
      </w:r>
      <w:r w:rsidRPr="003C7F48">
        <w:rPr>
          <w:color w:val="D4D4D4"/>
          <w:sz w:val="28"/>
          <w:szCs w:val="28"/>
        </w:rPr>
        <w:t>(+</w:t>
      </w:r>
      <w:r w:rsidRPr="003C7F48">
        <w:rPr>
          <w:color w:val="9CDCFE"/>
          <w:sz w:val="28"/>
          <w:szCs w:val="28"/>
        </w:rPr>
        <w:t>e</w:t>
      </w:r>
      <w:r w:rsidRPr="003C7F48">
        <w:rPr>
          <w:color w:val="D4D4D4"/>
          <w:sz w:val="28"/>
          <w:szCs w:val="28"/>
        </w:rPr>
        <w:t>.</w:t>
      </w:r>
      <w:r w:rsidRPr="003C7F48">
        <w:rPr>
          <w:color w:val="9CDCFE"/>
          <w:sz w:val="28"/>
          <w:szCs w:val="28"/>
        </w:rPr>
        <w:t>target</w:t>
      </w:r>
      <w:r w:rsidRPr="003C7F48">
        <w:rPr>
          <w:color w:val="D4D4D4"/>
          <w:sz w:val="28"/>
          <w:szCs w:val="28"/>
        </w:rPr>
        <w:t>.</w:t>
      </w:r>
      <w:r w:rsidRPr="003C7F48">
        <w:rPr>
          <w:color w:val="9CDCFE"/>
          <w:sz w:val="28"/>
          <w:szCs w:val="28"/>
        </w:rPr>
        <w:t>value</w:t>
      </w:r>
      <w:r w:rsidRPr="003C7F48">
        <w:rPr>
          <w:color w:val="D4D4D4"/>
          <w:sz w:val="28"/>
          <w:szCs w:val="28"/>
        </w:rPr>
        <w:t>)</w:t>
      </w:r>
      <w:r w:rsidRPr="003C7F48">
        <w:rPr>
          <w:color w:val="569CD6"/>
          <w:sz w:val="28"/>
          <w:szCs w:val="28"/>
        </w:rPr>
        <w:t>}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808080"/>
          <w:sz w:val="28"/>
          <w:szCs w:val="28"/>
        </w:rPr>
        <w:t>/&gt;&lt;/</w:t>
      </w:r>
      <w:r w:rsidRPr="003C7F48">
        <w:rPr>
          <w:color w:val="569CD6"/>
          <w:sz w:val="28"/>
          <w:szCs w:val="28"/>
        </w:rPr>
        <w:t>label</w:t>
      </w:r>
      <w:r w:rsidRPr="003C7F48">
        <w:rPr>
          <w:color w:val="808080"/>
          <w:sz w:val="28"/>
          <w:szCs w:val="28"/>
        </w:rPr>
        <w:t>&gt;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 xml:space="preserve">        </w:t>
      </w:r>
      <w:r w:rsidRPr="003C7F48">
        <w:rPr>
          <w:color w:val="808080"/>
          <w:sz w:val="28"/>
          <w:szCs w:val="28"/>
        </w:rPr>
        <w:t>&lt;</w:t>
      </w:r>
      <w:r w:rsidRPr="003C7F48">
        <w:rPr>
          <w:color w:val="569CD6"/>
          <w:sz w:val="28"/>
          <w:szCs w:val="28"/>
        </w:rPr>
        <w:t>label</w:t>
      </w:r>
      <w:r w:rsidRPr="003C7F48">
        <w:rPr>
          <w:color w:val="808080"/>
          <w:sz w:val="28"/>
          <w:szCs w:val="28"/>
        </w:rPr>
        <w:t>&gt;</w:t>
      </w:r>
      <w:r w:rsidRPr="003C7F48">
        <w:rPr>
          <w:color w:val="CCCCCC"/>
          <w:sz w:val="28"/>
          <w:szCs w:val="28"/>
        </w:rPr>
        <w:t xml:space="preserve">Angle: </w:t>
      </w:r>
      <w:r w:rsidRPr="003C7F48">
        <w:rPr>
          <w:color w:val="808080"/>
          <w:sz w:val="28"/>
          <w:szCs w:val="28"/>
        </w:rPr>
        <w:t>&lt;</w:t>
      </w:r>
      <w:r w:rsidRPr="003C7F48">
        <w:rPr>
          <w:color w:val="569CD6"/>
          <w:sz w:val="28"/>
          <w:szCs w:val="28"/>
        </w:rPr>
        <w:t>input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9CDCFE"/>
          <w:sz w:val="28"/>
          <w:szCs w:val="28"/>
        </w:rPr>
        <w:t>type</w:t>
      </w:r>
      <w:r w:rsidRPr="003C7F48">
        <w:rPr>
          <w:color w:val="D4D4D4"/>
          <w:sz w:val="28"/>
          <w:szCs w:val="28"/>
        </w:rPr>
        <w:t>=</w:t>
      </w:r>
      <w:r w:rsidRPr="003C7F48">
        <w:rPr>
          <w:color w:val="CE9178"/>
          <w:sz w:val="28"/>
          <w:szCs w:val="28"/>
        </w:rPr>
        <w:t>"number"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9CDCFE"/>
          <w:sz w:val="28"/>
          <w:szCs w:val="28"/>
        </w:rPr>
        <w:t>value</w:t>
      </w:r>
      <w:r w:rsidRPr="003C7F48">
        <w:rPr>
          <w:color w:val="D4D4D4"/>
          <w:sz w:val="28"/>
          <w:szCs w:val="28"/>
        </w:rPr>
        <w:t>=</w:t>
      </w:r>
      <w:r w:rsidRPr="003C7F48">
        <w:rPr>
          <w:color w:val="569CD6"/>
          <w:sz w:val="28"/>
          <w:szCs w:val="28"/>
        </w:rPr>
        <w:t>{</w:t>
      </w:r>
      <w:r w:rsidRPr="003C7F48">
        <w:rPr>
          <w:color w:val="4FC1FF"/>
          <w:sz w:val="28"/>
          <w:szCs w:val="28"/>
        </w:rPr>
        <w:t>angle</w:t>
      </w:r>
      <w:r w:rsidRPr="003C7F48">
        <w:rPr>
          <w:color w:val="569CD6"/>
          <w:sz w:val="28"/>
          <w:szCs w:val="28"/>
        </w:rPr>
        <w:t>}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9CDCFE"/>
          <w:sz w:val="28"/>
          <w:szCs w:val="28"/>
        </w:rPr>
        <w:t>onChange</w:t>
      </w:r>
      <w:r w:rsidRPr="003C7F48">
        <w:rPr>
          <w:color w:val="D4D4D4"/>
          <w:sz w:val="28"/>
          <w:szCs w:val="28"/>
        </w:rPr>
        <w:t>=</w:t>
      </w:r>
      <w:r w:rsidRPr="003C7F48">
        <w:rPr>
          <w:color w:val="569CD6"/>
          <w:sz w:val="28"/>
          <w:szCs w:val="28"/>
        </w:rPr>
        <w:t>{</w:t>
      </w:r>
      <w:r w:rsidRPr="003C7F48">
        <w:rPr>
          <w:color w:val="D4D4D4"/>
          <w:sz w:val="28"/>
          <w:szCs w:val="28"/>
        </w:rPr>
        <w:t>(</w:t>
      </w:r>
      <w:r w:rsidRPr="003C7F48">
        <w:rPr>
          <w:color w:val="9CDCFE"/>
          <w:sz w:val="28"/>
          <w:szCs w:val="28"/>
        </w:rPr>
        <w:t>e</w:t>
      </w:r>
      <w:r w:rsidRPr="003C7F48">
        <w:rPr>
          <w:color w:val="D4D4D4"/>
          <w:sz w:val="28"/>
          <w:szCs w:val="28"/>
        </w:rPr>
        <w:t xml:space="preserve">) </w:t>
      </w:r>
      <w:r w:rsidRPr="003C7F48">
        <w:rPr>
          <w:color w:val="569CD6"/>
          <w:sz w:val="28"/>
          <w:szCs w:val="28"/>
        </w:rPr>
        <w:t>=&gt;</w:t>
      </w:r>
      <w:r w:rsidRPr="003C7F48">
        <w:rPr>
          <w:color w:val="D4D4D4"/>
          <w:sz w:val="28"/>
          <w:szCs w:val="28"/>
        </w:rPr>
        <w:t xml:space="preserve"> </w:t>
      </w:r>
      <w:r w:rsidRPr="003C7F48">
        <w:rPr>
          <w:color w:val="DCDCAA"/>
          <w:sz w:val="28"/>
          <w:szCs w:val="28"/>
        </w:rPr>
        <w:t>setAngle</w:t>
      </w:r>
      <w:r w:rsidRPr="003C7F48">
        <w:rPr>
          <w:color w:val="D4D4D4"/>
          <w:sz w:val="28"/>
          <w:szCs w:val="28"/>
        </w:rPr>
        <w:t>(+</w:t>
      </w:r>
      <w:r w:rsidRPr="003C7F48">
        <w:rPr>
          <w:color w:val="9CDCFE"/>
          <w:sz w:val="28"/>
          <w:szCs w:val="28"/>
        </w:rPr>
        <w:t>e</w:t>
      </w:r>
      <w:r w:rsidRPr="003C7F48">
        <w:rPr>
          <w:color w:val="D4D4D4"/>
          <w:sz w:val="28"/>
          <w:szCs w:val="28"/>
        </w:rPr>
        <w:t>.</w:t>
      </w:r>
      <w:r w:rsidRPr="003C7F48">
        <w:rPr>
          <w:color w:val="9CDCFE"/>
          <w:sz w:val="28"/>
          <w:szCs w:val="28"/>
        </w:rPr>
        <w:t>target</w:t>
      </w:r>
      <w:r w:rsidRPr="003C7F48">
        <w:rPr>
          <w:color w:val="D4D4D4"/>
          <w:sz w:val="28"/>
          <w:szCs w:val="28"/>
        </w:rPr>
        <w:t>.</w:t>
      </w:r>
      <w:r w:rsidRPr="003C7F48">
        <w:rPr>
          <w:color w:val="9CDCFE"/>
          <w:sz w:val="28"/>
          <w:szCs w:val="28"/>
        </w:rPr>
        <w:t>value</w:t>
      </w:r>
      <w:r w:rsidRPr="003C7F48">
        <w:rPr>
          <w:color w:val="D4D4D4"/>
          <w:sz w:val="28"/>
          <w:szCs w:val="28"/>
        </w:rPr>
        <w:t>)</w:t>
      </w:r>
      <w:r w:rsidRPr="003C7F48">
        <w:rPr>
          <w:color w:val="569CD6"/>
          <w:sz w:val="28"/>
          <w:szCs w:val="28"/>
        </w:rPr>
        <w:t>}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808080"/>
          <w:sz w:val="28"/>
          <w:szCs w:val="28"/>
        </w:rPr>
        <w:t>/&gt;&lt;/</w:t>
      </w:r>
      <w:r w:rsidRPr="003C7F48">
        <w:rPr>
          <w:color w:val="569CD6"/>
          <w:sz w:val="28"/>
          <w:szCs w:val="28"/>
        </w:rPr>
        <w:t>label</w:t>
      </w:r>
      <w:r w:rsidRPr="003C7F48">
        <w:rPr>
          <w:color w:val="808080"/>
          <w:sz w:val="28"/>
          <w:szCs w:val="28"/>
        </w:rPr>
        <w:t>&gt;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 xml:space="preserve">        </w:t>
      </w:r>
      <w:r w:rsidRPr="003C7F48">
        <w:rPr>
          <w:color w:val="808080"/>
          <w:sz w:val="28"/>
          <w:szCs w:val="28"/>
        </w:rPr>
        <w:t>&lt;</w:t>
      </w:r>
      <w:r w:rsidRPr="003C7F48">
        <w:rPr>
          <w:color w:val="569CD6"/>
          <w:sz w:val="28"/>
          <w:szCs w:val="28"/>
        </w:rPr>
        <w:t>label</w:t>
      </w:r>
      <w:r w:rsidRPr="003C7F48">
        <w:rPr>
          <w:color w:val="808080"/>
          <w:sz w:val="28"/>
          <w:szCs w:val="28"/>
        </w:rPr>
        <w:t>&gt;</w:t>
      </w:r>
      <w:r w:rsidRPr="003C7F48">
        <w:rPr>
          <w:color w:val="CCCCCC"/>
          <w:sz w:val="28"/>
          <w:szCs w:val="28"/>
        </w:rPr>
        <w:t xml:space="preserve">Velocity: </w:t>
      </w:r>
      <w:r w:rsidRPr="003C7F48">
        <w:rPr>
          <w:color w:val="808080"/>
          <w:sz w:val="28"/>
          <w:szCs w:val="28"/>
        </w:rPr>
        <w:t>&lt;</w:t>
      </w:r>
      <w:r w:rsidRPr="003C7F48">
        <w:rPr>
          <w:color w:val="569CD6"/>
          <w:sz w:val="28"/>
          <w:szCs w:val="28"/>
        </w:rPr>
        <w:t>input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9CDCFE"/>
          <w:sz w:val="28"/>
          <w:szCs w:val="28"/>
        </w:rPr>
        <w:t>type</w:t>
      </w:r>
      <w:r w:rsidRPr="003C7F48">
        <w:rPr>
          <w:color w:val="D4D4D4"/>
          <w:sz w:val="28"/>
          <w:szCs w:val="28"/>
        </w:rPr>
        <w:t>=</w:t>
      </w:r>
      <w:r w:rsidRPr="003C7F48">
        <w:rPr>
          <w:color w:val="CE9178"/>
          <w:sz w:val="28"/>
          <w:szCs w:val="28"/>
        </w:rPr>
        <w:t>"number"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9CDCFE"/>
          <w:sz w:val="28"/>
          <w:szCs w:val="28"/>
        </w:rPr>
        <w:t>value</w:t>
      </w:r>
      <w:r w:rsidRPr="003C7F48">
        <w:rPr>
          <w:color w:val="D4D4D4"/>
          <w:sz w:val="28"/>
          <w:szCs w:val="28"/>
        </w:rPr>
        <w:t>=</w:t>
      </w:r>
      <w:r w:rsidRPr="003C7F48">
        <w:rPr>
          <w:color w:val="569CD6"/>
          <w:sz w:val="28"/>
          <w:szCs w:val="28"/>
        </w:rPr>
        <w:t>{</w:t>
      </w:r>
      <w:r w:rsidRPr="003C7F48">
        <w:rPr>
          <w:color w:val="4FC1FF"/>
          <w:sz w:val="28"/>
          <w:szCs w:val="28"/>
        </w:rPr>
        <w:t>velocity</w:t>
      </w:r>
      <w:r w:rsidRPr="003C7F48">
        <w:rPr>
          <w:color w:val="569CD6"/>
          <w:sz w:val="28"/>
          <w:szCs w:val="28"/>
        </w:rPr>
        <w:t>}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9CDCFE"/>
          <w:sz w:val="28"/>
          <w:szCs w:val="28"/>
        </w:rPr>
        <w:t>onChange</w:t>
      </w:r>
      <w:r w:rsidRPr="003C7F48">
        <w:rPr>
          <w:color w:val="D4D4D4"/>
          <w:sz w:val="28"/>
          <w:szCs w:val="28"/>
        </w:rPr>
        <w:t>=</w:t>
      </w:r>
      <w:r w:rsidRPr="003C7F48">
        <w:rPr>
          <w:color w:val="569CD6"/>
          <w:sz w:val="28"/>
          <w:szCs w:val="28"/>
        </w:rPr>
        <w:t>{</w:t>
      </w:r>
      <w:r w:rsidRPr="003C7F48">
        <w:rPr>
          <w:color w:val="D4D4D4"/>
          <w:sz w:val="28"/>
          <w:szCs w:val="28"/>
        </w:rPr>
        <w:t>(</w:t>
      </w:r>
      <w:r w:rsidRPr="003C7F48">
        <w:rPr>
          <w:color w:val="9CDCFE"/>
          <w:sz w:val="28"/>
          <w:szCs w:val="28"/>
        </w:rPr>
        <w:t>e</w:t>
      </w:r>
      <w:r w:rsidRPr="003C7F48">
        <w:rPr>
          <w:color w:val="D4D4D4"/>
          <w:sz w:val="28"/>
          <w:szCs w:val="28"/>
        </w:rPr>
        <w:t xml:space="preserve">) </w:t>
      </w:r>
      <w:r w:rsidRPr="003C7F48">
        <w:rPr>
          <w:color w:val="569CD6"/>
          <w:sz w:val="28"/>
          <w:szCs w:val="28"/>
        </w:rPr>
        <w:t>=&gt;</w:t>
      </w:r>
      <w:r w:rsidRPr="003C7F48">
        <w:rPr>
          <w:color w:val="D4D4D4"/>
          <w:sz w:val="28"/>
          <w:szCs w:val="28"/>
        </w:rPr>
        <w:t xml:space="preserve"> </w:t>
      </w:r>
      <w:r w:rsidRPr="003C7F48">
        <w:rPr>
          <w:color w:val="DCDCAA"/>
          <w:sz w:val="28"/>
          <w:szCs w:val="28"/>
        </w:rPr>
        <w:t>setVelocity</w:t>
      </w:r>
      <w:r w:rsidRPr="003C7F48">
        <w:rPr>
          <w:color w:val="D4D4D4"/>
          <w:sz w:val="28"/>
          <w:szCs w:val="28"/>
        </w:rPr>
        <w:t>(+</w:t>
      </w:r>
      <w:r w:rsidRPr="003C7F48">
        <w:rPr>
          <w:color w:val="9CDCFE"/>
          <w:sz w:val="28"/>
          <w:szCs w:val="28"/>
        </w:rPr>
        <w:t>e</w:t>
      </w:r>
      <w:r w:rsidRPr="003C7F48">
        <w:rPr>
          <w:color w:val="D4D4D4"/>
          <w:sz w:val="28"/>
          <w:szCs w:val="28"/>
        </w:rPr>
        <w:t>.</w:t>
      </w:r>
      <w:r w:rsidRPr="003C7F48">
        <w:rPr>
          <w:color w:val="9CDCFE"/>
          <w:sz w:val="28"/>
          <w:szCs w:val="28"/>
        </w:rPr>
        <w:t>target</w:t>
      </w:r>
      <w:r w:rsidRPr="003C7F48">
        <w:rPr>
          <w:color w:val="D4D4D4"/>
          <w:sz w:val="28"/>
          <w:szCs w:val="28"/>
        </w:rPr>
        <w:t>.</w:t>
      </w:r>
      <w:r w:rsidRPr="003C7F48">
        <w:rPr>
          <w:color w:val="9CDCFE"/>
          <w:sz w:val="28"/>
          <w:szCs w:val="28"/>
        </w:rPr>
        <w:t>value</w:t>
      </w:r>
      <w:r w:rsidRPr="003C7F48">
        <w:rPr>
          <w:color w:val="D4D4D4"/>
          <w:sz w:val="28"/>
          <w:szCs w:val="28"/>
        </w:rPr>
        <w:t>)</w:t>
      </w:r>
      <w:r w:rsidRPr="003C7F48">
        <w:rPr>
          <w:color w:val="569CD6"/>
          <w:sz w:val="28"/>
          <w:szCs w:val="28"/>
        </w:rPr>
        <w:t>}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808080"/>
          <w:sz w:val="28"/>
          <w:szCs w:val="28"/>
        </w:rPr>
        <w:t>/&gt;&lt;/</w:t>
      </w:r>
      <w:r w:rsidRPr="003C7F48">
        <w:rPr>
          <w:color w:val="569CD6"/>
          <w:sz w:val="28"/>
          <w:szCs w:val="28"/>
        </w:rPr>
        <w:t>label</w:t>
      </w:r>
      <w:r w:rsidRPr="003C7F48">
        <w:rPr>
          <w:color w:val="808080"/>
          <w:sz w:val="28"/>
          <w:szCs w:val="28"/>
        </w:rPr>
        <w:t>&gt;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 xml:space="preserve">        </w:t>
      </w:r>
      <w:r w:rsidRPr="003C7F48">
        <w:rPr>
          <w:color w:val="808080"/>
          <w:sz w:val="28"/>
          <w:szCs w:val="28"/>
        </w:rPr>
        <w:t>&lt;</w:t>
      </w:r>
      <w:r w:rsidRPr="003C7F48">
        <w:rPr>
          <w:color w:val="569CD6"/>
          <w:sz w:val="28"/>
          <w:szCs w:val="28"/>
        </w:rPr>
        <w:t>label</w:t>
      </w:r>
      <w:r w:rsidRPr="003C7F48">
        <w:rPr>
          <w:color w:val="808080"/>
          <w:sz w:val="28"/>
          <w:szCs w:val="28"/>
        </w:rPr>
        <w:t>&gt;</w:t>
      </w:r>
      <w:r w:rsidRPr="003C7F48">
        <w:rPr>
          <w:color w:val="CCCCCC"/>
          <w:sz w:val="28"/>
          <w:szCs w:val="28"/>
        </w:rPr>
        <w:t xml:space="preserve">Acceleration: </w:t>
      </w:r>
      <w:r w:rsidRPr="003C7F48">
        <w:rPr>
          <w:color w:val="808080"/>
          <w:sz w:val="28"/>
          <w:szCs w:val="28"/>
        </w:rPr>
        <w:t>&lt;</w:t>
      </w:r>
      <w:r w:rsidRPr="003C7F48">
        <w:rPr>
          <w:color w:val="569CD6"/>
          <w:sz w:val="28"/>
          <w:szCs w:val="28"/>
        </w:rPr>
        <w:t>input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9CDCFE"/>
          <w:sz w:val="28"/>
          <w:szCs w:val="28"/>
        </w:rPr>
        <w:t>type</w:t>
      </w:r>
      <w:r w:rsidRPr="003C7F48">
        <w:rPr>
          <w:color w:val="D4D4D4"/>
          <w:sz w:val="28"/>
          <w:szCs w:val="28"/>
        </w:rPr>
        <w:t>=</w:t>
      </w:r>
      <w:r w:rsidRPr="003C7F48">
        <w:rPr>
          <w:color w:val="CE9178"/>
          <w:sz w:val="28"/>
          <w:szCs w:val="28"/>
        </w:rPr>
        <w:t>"number"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9CDCFE"/>
          <w:sz w:val="28"/>
          <w:szCs w:val="28"/>
        </w:rPr>
        <w:t>value</w:t>
      </w:r>
      <w:r w:rsidRPr="003C7F48">
        <w:rPr>
          <w:color w:val="D4D4D4"/>
          <w:sz w:val="28"/>
          <w:szCs w:val="28"/>
        </w:rPr>
        <w:t>=</w:t>
      </w:r>
      <w:r w:rsidRPr="003C7F48">
        <w:rPr>
          <w:color w:val="569CD6"/>
          <w:sz w:val="28"/>
          <w:szCs w:val="28"/>
        </w:rPr>
        <w:t>{</w:t>
      </w:r>
      <w:r w:rsidRPr="003C7F48">
        <w:rPr>
          <w:color w:val="4FC1FF"/>
          <w:sz w:val="28"/>
          <w:szCs w:val="28"/>
        </w:rPr>
        <w:t>acceleration</w:t>
      </w:r>
      <w:r w:rsidRPr="003C7F48">
        <w:rPr>
          <w:color w:val="569CD6"/>
          <w:sz w:val="28"/>
          <w:szCs w:val="28"/>
        </w:rPr>
        <w:t>}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9CDCFE"/>
          <w:sz w:val="28"/>
          <w:szCs w:val="28"/>
        </w:rPr>
        <w:t>onChange</w:t>
      </w:r>
      <w:r w:rsidRPr="003C7F48">
        <w:rPr>
          <w:color w:val="D4D4D4"/>
          <w:sz w:val="28"/>
          <w:szCs w:val="28"/>
        </w:rPr>
        <w:t>=</w:t>
      </w:r>
      <w:r w:rsidRPr="003C7F48">
        <w:rPr>
          <w:color w:val="569CD6"/>
          <w:sz w:val="28"/>
          <w:szCs w:val="28"/>
        </w:rPr>
        <w:t>{</w:t>
      </w:r>
      <w:r w:rsidRPr="003C7F48">
        <w:rPr>
          <w:color w:val="D4D4D4"/>
          <w:sz w:val="28"/>
          <w:szCs w:val="28"/>
        </w:rPr>
        <w:t>(</w:t>
      </w:r>
      <w:r w:rsidRPr="003C7F48">
        <w:rPr>
          <w:color w:val="9CDCFE"/>
          <w:sz w:val="28"/>
          <w:szCs w:val="28"/>
        </w:rPr>
        <w:t>e</w:t>
      </w:r>
      <w:r w:rsidRPr="003C7F48">
        <w:rPr>
          <w:color w:val="D4D4D4"/>
          <w:sz w:val="28"/>
          <w:szCs w:val="28"/>
        </w:rPr>
        <w:t xml:space="preserve">) </w:t>
      </w:r>
      <w:r w:rsidRPr="003C7F48">
        <w:rPr>
          <w:color w:val="569CD6"/>
          <w:sz w:val="28"/>
          <w:szCs w:val="28"/>
        </w:rPr>
        <w:t>=&gt;</w:t>
      </w:r>
      <w:r w:rsidRPr="003C7F48">
        <w:rPr>
          <w:color w:val="D4D4D4"/>
          <w:sz w:val="28"/>
          <w:szCs w:val="28"/>
        </w:rPr>
        <w:t xml:space="preserve"> </w:t>
      </w:r>
      <w:r w:rsidRPr="003C7F48">
        <w:rPr>
          <w:color w:val="DCDCAA"/>
          <w:sz w:val="28"/>
          <w:szCs w:val="28"/>
        </w:rPr>
        <w:t>setAcceleration</w:t>
      </w:r>
      <w:r w:rsidRPr="003C7F48">
        <w:rPr>
          <w:color w:val="D4D4D4"/>
          <w:sz w:val="28"/>
          <w:szCs w:val="28"/>
        </w:rPr>
        <w:t>(+</w:t>
      </w:r>
      <w:r w:rsidRPr="003C7F48">
        <w:rPr>
          <w:color w:val="9CDCFE"/>
          <w:sz w:val="28"/>
          <w:szCs w:val="28"/>
        </w:rPr>
        <w:t>e</w:t>
      </w:r>
      <w:r w:rsidRPr="003C7F48">
        <w:rPr>
          <w:color w:val="D4D4D4"/>
          <w:sz w:val="28"/>
          <w:szCs w:val="28"/>
        </w:rPr>
        <w:t>.</w:t>
      </w:r>
      <w:r w:rsidRPr="003C7F48">
        <w:rPr>
          <w:color w:val="9CDCFE"/>
          <w:sz w:val="28"/>
          <w:szCs w:val="28"/>
        </w:rPr>
        <w:t>target</w:t>
      </w:r>
      <w:r w:rsidRPr="003C7F48">
        <w:rPr>
          <w:color w:val="D4D4D4"/>
          <w:sz w:val="28"/>
          <w:szCs w:val="28"/>
        </w:rPr>
        <w:t>.</w:t>
      </w:r>
      <w:r w:rsidRPr="003C7F48">
        <w:rPr>
          <w:color w:val="9CDCFE"/>
          <w:sz w:val="28"/>
          <w:szCs w:val="28"/>
        </w:rPr>
        <w:t>value</w:t>
      </w:r>
      <w:r w:rsidRPr="003C7F48">
        <w:rPr>
          <w:color w:val="D4D4D4"/>
          <w:sz w:val="28"/>
          <w:szCs w:val="28"/>
        </w:rPr>
        <w:t>)</w:t>
      </w:r>
      <w:r w:rsidRPr="003C7F48">
        <w:rPr>
          <w:color w:val="569CD6"/>
          <w:sz w:val="28"/>
          <w:szCs w:val="28"/>
        </w:rPr>
        <w:t>}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808080"/>
          <w:sz w:val="28"/>
          <w:szCs w:val="28"/>
        </w:rPr>
        <w:t>/&gt;&lt;/</w:t>
      </w:r>
      <w:r w:rsidRPr="003C7F48">
        <w:rPr>
          <w:color w:val="569CD6"/>
          <w:sz w:val="28"/>
          <w:szCs w:val="28"/>
        </w:rPr>
        <w:t>label</w:t>
      </w:r>
      <w:r w:rsidRPr="003C7F48">
        <w:rPr>
          <w:color w:val="808080"/>
          <w:sz w:val="28"/>
          <w:szCs w:val="28"/>
        </w:rPr>
        <w:t>&gt;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 xml:space="preserve">        </w:t>
      </w:r>
      <w:r w:rsidRPr="003C7F48">
        <w:rPr>
          <w:color w:val="808080"/>
          <w:sz w:val="28"/>
          <w:szCs w:val="28"/>
        </w:rPr>
        <w:t>&lt;</w:t>
      </w:r>
      <w:r w:rsidRPr="003C7F48">
        <w:rPr>
          <w:color w:val="569CD6"/>
          <w:sz w:val="28"/>
          <w:szCs w:val="28"/>
        </w:rPr>
        <w:t>label</w:t>
      </w:r>
      <w:r w:rsidRPr="003C7F48">
        <w:rPr>
          <w:color w:val="808080"/>
          <w:sz w:val="28"/>
          <w:szCs w:val="28"/>
        </w:rPr>
        <w:t>&gt;</w:t>
      </w:r>
      <w:r w:rsidRPr="003C7F48">
        <w:rPr>
          <w:color w:val="CCCCCC"/>
          <w:sz w:val="28"/>
          <w:szCs w:val="28"/>
        </w:rPr>
        <w:t xml:space="preserve">Color: </w:t>
      </w:r>
      <w:r w:rsidRPr="003C7F48">
        <w:rPr>
          <w:color w:val="808080"/>
          <w:sz w:val="28"/>
          <w:szCs w:val="28"/>
        </w:rPr>
        <w:t>&lt;</w:t>
      </w:r>
      <w:r w:rsidRPr="003C7F48">
        <w:rPr>
          <w:color w:val="569CD6"/>
          <w:sz w:val="28"/>
          <w:szCs w:val="28"/>
        </w:rPr>
        <w:t>input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9CDCFE"/>
          <w:sz w:val="28"/>
          <w:szCs w:val="28"/>
        </w:rPr>
        <w:t>type</w:t>
      </w:r>
      <w:r w:rsidRPr="003C7F48">
        <w:rPr>
          <w:color w:val="D4D4D4"/>
          <w:sz w:val="28"/>
          <w:szCs w:val="28"/>
        </w:rPr>
        <w:t>=</w:t>
      </w:r>
      <w:r w:rsidRPr="003C7F48">
        <w:rPr>
          <w:color w:val="CE9178"/>
          <w:sz w:val="28"/>
          <w:szCs w:val="28"/>
        </w:rPr>
        <w:t>"color"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9CDCFE"/>
          <w:sz w:val="28"/>
          <w:szCs w:val="28"/>
        </w:rPr>
        <w:t>value</w:t>
      </w:r>
      <w:r w:rsidRPr="003C7F48">
        <w:rPr>
          <w:color w:val="D4D4D4"/>
          <w:sz w:val="28"/>
          <w:szCs w:val="28"/>
        </w:rPr>
        <w:t>=</w:t>
      </w:r>
      <w:r w:rsidRPr="003C7F48">
        <w:rPr>
          <w:color w:val="569CD6"/>
          <w:sz w:val="28"/>
          <w:szCs w:val="28"/>
        </w:rPr>
        <w:t>{</w:t>
      </w:r>
      <w:r w:rsidRPr="003C7F48">
        <w:rPr>
          <w:color w:val="4FC1FF"/>
          <w:sz w:val="28"/>
          <w:szCs w:val="28"/>
        </w:rPr>
        <w:t>color</w:t>
      </w:r>
      <w:r w:rsidRPr="003C7F48">
        <w:rPr>
          <w:color w:val="569CD6"/>
          <w:sz w:val="28"/>
          <w:szCs w:val="28"/>
        </w:rPr>
        <w:t>}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9CDCFE"/>
          <w:sz w:val="28"/>
          <w:szCs w:val="28"/>
        </w:rPr>
        <w:t>onChange</w:t>
      </w:r>
      <w:r w:rsidRPr="003C7F48">
        <w:rPr>
          <w:color w:val="D4D4D4"/>
          <w:sz w:val="28"/>
          <w:szCs w:val="28"/>
        </w:rPr>
        <w:t>=</w:t>
      </w:r>
      <w:r w:rsidRPr="003C7F48">
        <w:rPr>
          <w:color w:val="569CD6"/>
          <w:sz w:val="28"/>
          <w:szCs w:val="28"/>
        </w:rPr>
        <w:t>{</w:t>
      </w:r>
      <w:r w:rsidRPr="003C7F48">
        <w:rPr>
          <w:color w:val="D4D4D4"/>
          <w:sz w:val="28"/>
          <w:szCs w:val="28"/>
        </w:rPr>
        <w:t>(</w:t>
      </w:r>
      <w:r w:rsidRPr="003C7F48">
        <w:rPr>
          <w:color w:val="9CDCFE"/>
          <w:sz w:val="28"/>
          <w:szCs w:val="28"/>
        </w:rPr>
        <w:t>e</w:t>
      </w:r>
      <w:r w:rsidRPr="003C7F48">
        <w:rPr>
          <w:color w:val="D4D4D4"/>
          <w:sz w:val="28"/>
          <w:szCs w:val="28"/>
        </w:rPr>
        <w:t xml:space="preserve">) </w:t>
      </w:r>
      <w:r w:rsidRPr="003C7F48">
        <w:rPr>
          <w:color w:val="569CD6"/>
          <w:sz w:val="28"/>
          <w:szCs w:val="28"/>
        </w:rPr>
        <w:t>=&gt;</w:t>
      </w:r>
      <w:r w:rsidRPr="003C7F48">
        <w:rPr>
          <w:color w:val="D4D4D4"/>
          <w:sz w:val="28"/>
          <w:szCs w:val="28"/>
        </w:rPr>
        <w:t xml:space="preserve"> </w:t>
      </w:r>
      <w:r w:rsidRPr="003C7F48">
        <w:rPr>
          <w:color w:val="DCDCAA"/>
          <w:sz w:val="28"/>
          <w:szCs w:val="28"/>
        </w:rPr>
        <w:t>setColor</w:t>
      </w:r>
      <w:r w:rsidRPr="003C7F48">
        <w:rPr>
          <w:color w:val="D4D4D4"/>
          <w:sz w:val="28"/>
          <w:szCs w:val="28"/>
        </w:rPr>
        <w:t>(</w:t>
      </w:r>
      <w:r w:rsidRPr="003C7F48">
        <w:rPr>
          <w:color w:val="9CDCFE"/>
          <w:sz w:val="28"/>
          <w:szCs w:val="28"/>
        </w:rPr>
        <w:t>e</w:t>
      </w:r>
      <w:r w:rsidRPr="003C7F48">
        <w:rPr>
          <w:color w:val="D4D4D4"/>
          <w:sz w:val="28"/>
          <w:szCs w:val="28"/>
        </w:rPr>
        <w:t>.</w:t>
      </w:r>
      <w:r w:rsidRPr="003C7F48">
        <w:rPr>
          <w:color w:val="9CDCFE"/>
          <w:sz w:val="28"/>
          <w:szCs w:val="28"/>
        </w:rPr>
        <w:t>target</w:t>
      </w:r>
      <w:r w:rsidRPr="003C7F48">
        <w:rPr>
          <w:color w:val="D4D4D4"/>
          <w:sz w:val="28"/>
          <w:szCs w:val="28"/>
        </w:rPr>
        <w:t>.</w:t>
      </w:r>
      <w:r w:rsidRPr="003C7F48">
        <w:rPr>
          <w:color w:val="9CDCFE"/>
          <w:sz w:val="28"/>
          <w:szCs w:val="28"/>
        </w:rPr>
        <w:t>value</w:t>
      </w:r>
      <w:r w:rsidRPr="003C7F48">
        <w:rPr>
          <w:color w:val="D4D4D4"/>
          <w:sz w:val="28"/>
          <w:szCs w:val="28"/>
        </w:rPr>
        <w:t>)</w:t>
      </w:r>
      <w:r w:rsidRPr="003C7F48">
        <w:rPr>
          <w:color w:val="569CD6"/>
          <w:sz w:val="28"/>
          <w:szCs w:val="28"/>
        </w:rPr>
        <w:t>}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808080"/>
          <w:sz w:val="28"/>
          <w:szCs w:val="28"/>
        </w:rPr>
        <w:t>/&gt;&lt;/</w:t>
      </w:r>
      <w:r w:rsidRPr="003C7F48">
        <w:rPr>
          <w:color w:val="569CD6"/>
          <w:sz w:val="28"/>
          <w:szCs w:val="28"/>
        </w:rPr>
        <w:t>label</w:t>
      </w:r>
      <w:r w:rsidRPr="003C7F48">
        <w:rPr>
          <w:color w:val="808080"/>
          <w:sz w:val="28"/>
          <w:szCs w:val="28"/>
        </w:rPr>
        <w:t>&gt;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 xml:space="preserve">      </w:t>
      </w:r>
      <w:r w:rsidRPr="003C7F48">
        <w:rPr>
          <w:color w:val="808080"/>
          <w:sz w:val="28"/>
          <w:szCs w:val="28"/>
        </w:rPr>
        <w:t>&lt;/</w:t>
      </w:r>
      <w:r w:rsidRPr="003C7F48">
        <w:rPr>
          <w:color w:val="569CD6"/>
          <w:sz w:val="28"/>
          <w:szCs w:val="28"/>
        </w:rPr>
        <w:t>div</w:t>
      </w:r>
      <w:r w:rsidRPr="003C7F48">
        <w:rPr>
          <w:color w:val="808080"/>
          <w:sz w:val="28"/>
          <w:szCs w:val="28"/>
        </w:rPr>
        <w:t>&gt;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 xml:space="preserve">      </w:t>
      </w:r>
      <w:r w:rsidRPr="003C7F48">
        <w:rPr>
          <w:color w:val="808080"/>
          <w:sz w:val="28"/>
          <w:szCs w:val="28"/>
        </w:rPr>
        <w:t>&lt;</w:t>
      </w:r>
      <w:r w:rsidRPr="003C7F48">
        <w:rPr>
          <w:color w:val="569CD6"/>
          <w:sz w:val="28"/>
          <w:szCs w:val="28"/>
        </w:rPr>
        <w:t>button</w:t>
      </w:r>
      <w:r w:rsidRPr="003C7F48">
        <w:rPr>
          <w:color w:val="CCCCCC"/>
          <w:sz w:val="28"/>
          <w:szCs w:val="28"/>
        </w:rPr>
        <w:t xml:space="preserve"> </w:t>
      </w:r>
      <w:r w:rsidRPr="003C7F48">
        <w:rPr>
          <w:color w:val="9CDCFE"/>
          <w:sz w:val="28"/>
          <w:szCs w:val="28"/>
        </w:rPr>
        <w:t>onClick</w:t>
      </w:r>
      <w:r w:rsidRPr="003C7F48">
        <w:rPr>
          <w:color w:val="D4D4D4"/>
          <w:sz w:val="28"/>
          <w:szCs w:val="28"/>
        </w:rPr>
        <w:t>=</w:t>
      </w:r>
      <w:r w:rsidRPr="003C7F48">
        <w:rPr>
          <w:color w:val="569CD6"/>
          <w:sz w:val="28"/>
          <w:szCs w:val="28"/>
        </w:rPr>
        <w:t>{</w:t>
      </w:r>
      <w:r w:rsidRPr="003C7F48">
        <w:rPr>
          <w:color w:val="DCDCAA"/>
          <w:sz w:val="28"/>
          <w:szCs w:val="28"/>
        </w:rPr>
        <w:t>drawTrajectory</w:t>
      </w:r>
      <w:r w:rsidRPr="003C7F48">
        <w:rPr>
          <w:color w:val="569CD6"/>
          <w:sz w:val="28"/>
          <w:szCs w:val="28"/>
        </w:rPr>
        <w:t>}</w:t>
      </w:r>
      <w:r w:rsidRPr="003C7F48">
        <w:rPr>
          <w:color w:val="808080"/>
          <w:sz w:val="28"/>
          <w:szCs w:val="28"/>
        </w:rPr>
        <w:t>&gt;</w:t>
      </w:r>
      <w:r w:rsidRPr="003C7F48">
        <w:rPr>
          <w:color w:val="CCCCCC"/>
          <w:sz w:val="28"/>
          <w:szCs w:val="28"/>
        </w:rPr>
        <w:t>Draw</w:t>
      </w:r>
      <w:r w:rsidRPr="003C7F48">
        <w:rPr>
          <w:color w:val="808080"/>
          <w:sz w:val="28"/>
          <w:szCs w:val="28"/>
        </w:rPr>
        <w:t>&lt;/</w:t>
      </w:r>
      <w:r w:rsidRPr="003C7F48">
        <w:rPr>
          <w:color w:val="569CD6"/>
          <w:sz w:val="28"/>
          <w:szCs w:val="28"/>
        </w:rPr>
        <w:t>button</w:t>
      </w:r>
      <w:r w:rsidRPr="003C7F48">
        <w:rPr>
          <w:color w:val="808080"/>
          <w:sz w:val="28"/>
          <w:szCs w:val="28"/>
        </w:rPr>
        <w:t>&gt;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 xml:space="preserve">    </w:t>
      </w:r>
      <w:r w:rsidRPr="003C7F48">
        <w:rPr>
          <w:color w:val="808080"/>
          <w:sz w:val="28"/>
          <w:szCs w:val="28"/>
        </w:rPr>
        <w:t>&lt;/</w:t>
      </w:r>
      <w:r w:rsidRPr="003C7F48">
        <w:rPr>
          <w:color w:val="569CD6"/>
          <w:sz w:val="28"/>
          <w:szCs w:val="28"/>
        </w:rPr>
        <w:t>div</w:t>
      </w:r>
      <w:r w:rsidRPr="003C7F48">
        <w:rPr>
          <w:color w:val="808080"/>
          <w:sz w:val="28"/>
          <w:szCs w:val="28"/>
        </w:rPr>
        <w:t>&gt;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 xml:space="preserve">  );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  <w:r w:rsidRPr="003C7F48">
        <w:rPr>
          <w:color w:val="CCCCCC"/>
          <w:sz w:val="28"/>
          <w:szCs w:val="28"/>
        </w:rPr>
        <w:t>}</w:t>
      </w:r>
    </w:p>
    <w:p w:rsidR="001949B4" w:rsidRPr="003C7F48" w:rsidRDefault="001949B4" w:rsidP="001949B4">
      <w:pPr>
        <w:shd w:val="clear" w:color="auto" w:fill="1F1F1F"/>
        <w:spacing w:line="345" w:lineRule="atLeast"/>
        <w:rPr>
          <w:color w:val="CCCCCC"/>
          <w:sz w:val="28"/>
          <w:szCs w:val="28"/>
        </w:rPr>
      </w:pPr>
    </w:p>
    <w:p w:rsidR="001949B4" w:rsidRPr="003C7F48" w:rsidRDefault="001949B4" w:rsidP="001949B4">
      <w:pPr>
        <w:rPr>
          <w:b/>
          <w:bCs/>
          <w:color w:val="000000" w:themeColor="text1"/>
          <w:sz w:val="28"/>
          <w:szCs w:val="28"/>
          <w:lang w:val="en-US"/>
        </w:rPr>
      </w:pPr>
    </w:p>
    <w:p w:rsidR="00DC1808" w:rsidRPr="003C7F48" w:rsidRDefault="00DC1808" w:rsidP="001949B4">
      <w:pPr>
        <w:rPr>
          <w:b/>
          <w:bCs/>
          <w:color w:val="000000" w:themeColor="text1"/>
          <w:sz w:val="28"/>
          <w:szCs w:val="28"/>
          <w:lang w:val="en-US"/>
        </w:rPr>
      </w:pPr>
    </w:p>
    <w:p w:rsidR="00DC1808" w:rsidRPr="003C7F48" w:rsidRDefault="00DC1808" w:rsidP="001949B4">
      <w:pPr>
        <w:rPr>
          <w:b/>
          <w:bCs/>
          <w:color w:val="000000" w:themeColor="text1"/>
          <w:sz w:val="28"/>
          <w:szCs w:val="28"/>
          <w:lang w:val="en-US"/>
        </w:rPr>
      </w:pPr>
    </w:p>
    <w:p w:rsidR="00DC1808" w:rsidRPr="003C7F48" w:rsidRDefault="00DC1808" w:rsidP="001949B4">
      <w:pPr>
        <w:rPr>
          <w:b/>
          <w:bCs/>
          <w:color w:val="000000" w:themeColor="text1"/>
          <w:sz w:val="28"/>
          <w:szCs w:val="28"/>
          <w:lang w:val="en-US"/>
        </w:rPr>
      </w:pPr>
    </w:p>
    <w:p w:rsidR="001949B4" w:rsidRPr="003C7F48" w:rsidRDefault="001949B4" w:rsidP="001949B4">
      <w:pPr>
        <w:rPr>
          <w:b/>
          <w:bCs/>
          <w:color w:val="000000" w:themeColor="text1"/>
          <w:sz w:val="28"/>
          <w:szCs w:val="28"/>
          <w:lang w:val="en-US"/>
        </w:rPr>
      </w:pPr>
      <w:r w:rsidRPr="003C7F48">
        <w:rPr>
          <w:b/>
          <w:bCs/>
          <w:color w:val="000000" w:themeColor="text1"/>
          <w:sz w:val="28"/>
          <w:szCs w:val="28"/>
          <w:lang w:val="uk-UA"/>
        </w:rPr>
        <w:t>Приклад роботи</w:t>
      </w:r>
      <w:r w:rsidRPr="003C7F48">
        <w:rPr>
          <w:b/>
          <w:bCs/>
          <w:color w:val="000000" w:themeColor="text1"/>
          <w:sz w:val="28"/>
          <w:szCs w:val="28"/>
          <w:lang w:val="en-US"/>
        </w:rPr>
        <w:t xml:space="preserve">: </w:t>
      </w:r>
    </w:p>
    <w:p w:rsidR="001949B4" w:rsidRPr="003C7F48" w:rsidRDefault="00DC1808" w:rsidP="001949B4">
      <w:pPr>
        <w:rPr>
          <w:b/>
          <w:bCs/>
          <w:color w:val="000000" w:themeColor="text1"/>
          <w:sz w:val="28"/>
          <w:szCs w:val="28"/>
          <w:lang w:val="en-US"/>
        </w:rPr>
      </w:pPr>
      <w:r w:rsidRPr="003C7F48">
        <w:rPr>
          <w:b/>
          <w:bCs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>
            <wp:extent cx="5692659" cy="2182529"/>
            <wp:effectExtent l="0" t="0" r="0" b="1905"/>
            <wp:docPr id="1080262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62893" name="Рисунок 1080262893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81" b="21447"/>
                    <a:stretch/>
                  </pic:blipFill>
                  <pic:spPr bwMode="auto">
                    <a:xfrm>
                      <a:off x="0" y="0"/>
                      <a:ext cx="5697145" cy="2184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49B4" w:rsidRPr="003C7F48" w:rsidRDefault="001949B4" w:rsidP="001949B4">
      <w:pPr>
        <w:rPr>
          <w:b/>
          <w:bCs/>
          <w:color w:val="000000" w:themeColor="text1"/>
          <w:sz w:val="28"/>
          <w:szCs w:val="28"/>
          <w:lang w:val="en-US"/>
        </w:rPr>
      </w:pPr>
    </w:p>
    <w:p w:rsidR="001949B4" w:rsidRPr="003C7F48" w:rsidRDefault="00DC1808" w:rsidP="001949B4">
      <w:pPr>
        <w:rPr>
          <w:b/>
          <w:bCs/>
          <w:color w:val="000000" w:themeColor="text1"/>
          <w:sz w:val="28"/>
          <w:szCs w:val="28"/>
          <w:lang w:val="ru-RU"/>
        </w:rPr>
      </w:pPr>
      <w:r w:rsidRPr="003C7F48">
        <w:rPr>
          <w:b/>
          <w:bCs/>
          <w:color w:val="000000" w:themeColor="text1"/>
          <w:sz w:val="28"/>
          <w:szCs w:val="28"/>
          <w:lang w:val="uk-UA"/>
        </w:rPr>
        <w:t>Висновки</w:t>
      </w:r>
      <w:r w:rsidRPr="003C7F48">
        <w:rPr>
          <w:b/>
          <w:bCs/>
          <w:color w:val="000000" w:themeColor="text1"/>
          <w:sz w:val="28"/>
          <w:szCs w:val="28"/>
          <w:lang w:val="ru-RU"/>
        </w:rPr>
        <w:t xml:space="preserve">: </w:t>
      </w:r>
    </w:p>
    <w:p w:rsidR="00DC1808" w:rsidRPr="003C7F48" w:rsidRDefault="00DC1808" w:rsidP="001949B4">
      <w:pPr>
        <w:rPr>
          <w:b/>
          <w:bCs/>
          <w:color w:val="000000" w:themeColor="text1"/>
          <w:sz w:val="28"/>
          <w:szCs w:val="28"/>
          <w:lang w:val="ru-RU"/>
        </w:rPr>
      </w:pPr>
      <w:r w:rsidRPr="003C7F48">
        <w:rPr>
          <w:sz w:val="28"/>
          <w:szCs w:val="28"/>
        </w:rPr>
        <w:t>Моделювання прямолінійного руху дозволило зрозуміти вплив початкових параметрів на траєкторію тіла. Використання D3.js замість Canvas покращило візуалізацію та забезпечило більшу гнучкість. Програма стала інтерактивною завдяки можливості змінювати параметри руху в реальному часі.</w:t>
      </w:r>
    </w:p>
    <w:sectPr w:rsidR="00DC1808" w:rsidRPr="003C7F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6B567D"/>
    <w:multiLevelType w:val="multilevel"/>
    <w:tmpl w:val="A282D3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5C7371C"/>
    <w:multiLevelType w:val="multilevel"/>
    <w:tmpl w:val="DBA255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144198471">
    <w:abstractNumId w:val="0"/>
  </w:num>
  <w:num w:numId="2" w16cid:durableId="1941715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A10"/>
    <w:rsid w:val="001949B4"/>
    <w:rsid w:val="001C4A10"/>
    <w:rsid w:val="003C7F48"/>
    <w:rsid w:val="004F244A"/>
    <w:rsid w:val="00CF3478"/>
    <w:rsid w:val="00DC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C4A3DC"/>
  <w15:docId w15:val="{AF898AC3-0FA9-974E-9ED4-440FD73C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9B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ru-UA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uk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uk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uk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u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5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3j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2025-03-03T12:29:00Z</dcterms:created>
  <dcterms:modified xsi:type="dcterms:W3CDTF">2025-03-06T17:27:00Z</dcterms:modified>
</cp:coreProperties>
</file>